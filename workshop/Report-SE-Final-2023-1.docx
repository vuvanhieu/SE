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F84CC" w14:textId="67CC3E19" w:rsidR="00BE6D18" w:rsidRPr="00140EC2" w:rsidRDefault="00BE6D18" w:rsidP="00BE6D18">
      <w:pPr>
        <w:spacing w:before="60" w:after="60"/>
        <w:jc w:val="center"/>
        <w:rPr>
          <w:rFonts w:cs="Times New Roman"/>
          <w:b/>
          <w:szCs w:val="28"/>
        </w:rPr>
      </w:pPr>
      <w:r w:rsidRPr="00140EC2">
        <w:rPr>
          <w:rFonts w:cs="Times New Roman"/>
          <w:b/>
          <w:szCs w:val="28"/>
        </w:rPr>
        <w:t xml:space="preserve">TRƯỜNG ĐẠI HỌC </w:t>
      </w:r>
      <w:r w:rsidR="00E27E30" w:rsidRPr="00140EC2">
        <w:rPr>
          <w:rFonts w:cs="Times New Roman"/>
          <w:b/>
          <w:szCs w:val="28"/>
        </w:rPr>
        <w:t>PHENIKAA</w:t>
      </w:r>
    </w:p>
    <w:p w14:paraId="3A266DBC" w14:textId="21D0EC81" w:rsidR="00BE6D18" w:rsidRPr="00140EC2" w:rsidRDefault="00E27E30" w:rsidP="00BE6D18">
      <w:pPr>
        <w:spacing w:before="60" w:after="60"/>
        <w:jc w:val="center"/>
        <w:rPr>
          <w:rFonts w:cs="Times New Roman"/>
          <w:b/>
          <w:szCs w:val="28"/>
        </w:rPr>
      </w:pPr>
      <w:r w:rsidRPr="00140EC2">
        <w:rPr>
          <w:rFonts w:cs="Times New Roman"/>
          <w:b/>
          <w:noProof/>
          <w:szCs w:val="28"/>
        </w:rPr>
        <mc:AlternateContent>
          <mc:Choice Requires="wps">
            <w:drawing>
              <wp:anchor distT="0" distB="0" distL="114300" distR="114300" simplePos="0" relativeHeight="251658752" behindDoc="0" locked="0" layoutInCell="1" allowOverlap="1" wp14:anchorId="670DD63F" wp14:editId="544DC8A3">
                <wp:simplePos x="0" y="0"/>
                <wp:positionH relativeFrom="margin">
                  <wp:align>center</wp:align>
                </wp:positionH>
                <wp:positionV relativeFrom="paragraph">
                  <wp:posOffset>236757</wp:posOffset>
                </wp:positionV>
                <wp:extent cx="2389909" cy="0"/>
                <wp:effectExtent l="0" t="0" r="0" b="0"/>
                <wp:wrapNone/>
                <wp:docPr id="1511212464" name="Straight Connector 1"/>
                <wp:cNvGraphicFramePr/>
                <a:graphic xmlns:a="http://schemas.openxmlformats.org/drawingml/2006/main">
                  <a:graphicData uri="http://schemas.microsoft.com/office/word/2010/wordprocessingShape">
                    <wps:wsp>
                      <wps:cNvCnPr/>
                      <wps:spPr>
                        <a:xfrm>
                          <a:off x="0" y="0"/>
                          <a:ext cx="238990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64CAC1" id="Straight Connector 1"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8.65pt" to="188.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" strokecolor="black [3040]" strokeweight="1pt">
                <w10:wrap anchorx="margin"/>
              </v:line>
            </w:pict>
          </mc:Fallback>
        </mc:AlternateContent>
      </w:r>
      <w:r w:rsidR="00BE6D18" w:rsidRPr="00140EC2">
        <w:rPr>
          <w:rFonts w:cs="Times New Roman"/>
          <w:b/>
          <w:szCs w:val="28"/>
        </w:rPr>
        <w:t>KHOA CÔNG NGHỆ THÔNG TIN</w:t>
      </w:r>
    </w:p>
    <w:p w14:paraId="3F9563DF" w14:textId="77777777" w:rsidR="00E27E30" w:rsidRPr="00140EC2" w:rsidRDefault="00E27E30" w:rsidP="00BE6D18">
      <w:pPr>
        <w:spacing w:before="60" w:after="60"/>
        <w:jc w:val="center"/>
        <w:rPr>
          <w:rFonts w:cs="Times New Roman"/>
          <w:b/>
          <w:szCs w:val="28"/>
        </w:rPr>
      </w:pPr>
    </w:p>
    <w:p w14:paraId="6AB5658C" w14:textId="1FA06C0F" w:rsidR="00131E4E" w:rsidRPr="00140EC2" w:rsidRDefault="00E27E30" w:rsidP="00BE6D18">
      <w:pPr>
        <w:jc w:val="center"/>
        <w:rPr>
          <w:rFonts w:cs="Times New Roman"/>
          <w:b/>
          <w:color w:val="002060"/>
          <w:szCs w:val="28"/>
        </w:rPr>
      </w:pPr>
      <w:r w:rsidRPr="00140EC2">
        <w:rPr>
          <w:rFonts w:cs="Times New Roman"/>
          <w:b/>
          <w:noProof/>
          <w:szCs w:val="28"/>
        </w:rPr>
        <w:drawing>
          <wp:inline distT="0" distB="0" distL="0" distR="0" wp14:anchorId="685E3955" wp14:editId="3655F7B6">
            <wp:extent cx="1170307" cy="1163782"/>
            <wp:effectExtent l="0" t="0" r="0" b="0"/>
            <wp:docPr id="49044903"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4903" name="Picture 2" descr="Logo,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1357" cy="1174770"/>
                    </a:xfrm>
                    <a:prstGeom prst="rect">
                      <a:avLst/>
                    </a:prstGeom>
                  </pic:spPr>
                </pic:pic>
              </a:graphicData>
            </a:graphic>
          </wp:inline>
        </w:drawing>
      </w:r>
      <w:r w:rsidR="00BE6D18" w:rsidRPr="00140EC2">
        <w:rPr>
          <w:rFonts w:cs="Times New Roman"/>
          <w:b/>
          <w:szCs w:val="28"/>
        </w:rPr>
        <w:t xml:space="preserve">                               </w:t>
      </w:r>
    </w:p>
    <w:p w14:paraId="55A92CA7" w14:textId="77777777" w:rsidR="00812614" w:rsidRPr="00140EC2" w:rsidRDefault="00812614" w:rsidP="007B0ECB">
      <w:pPr>
        <w:jc w:val="center"/>
        <w:rPr>
          <w:rFonts w:cs="Times New Roman"/>
          <w:b/>
          <w:szCs w:val="28"/>
        </w:rPr>
      </w:pPr>
    </w:p>
    <w:p w14:paraId="4C0598BB" w14:textId="3F077BD0" w:rsidR="007B0ECB" w:rsidRPr="00140EC2" w:rsidRDefault="007B0ECB" w:rsidP="007B0ECB">
      <w:pPr>
        <w:jc w:val="center"/>
        <w:rPr>
          <w:rFonts w:cs="Times New Roman"/>
          <w:b/>
          <w:szCs w:val="28"/>
        </w:rPr>
      </w:pPr>
      <w:r w:rsidRPr="00140EC2">
        <w:rPr>
          <w:rFonts w:cs="Times New Roman"/>
          <w:b/>
          <w:szCs w:val="28"/>
        </w:rPr>
        <w:t>HỌC PHẦN</w:t>
      </w:r>
      <w:r w:rsidR="007F79F3" w:rsidRPr="00140EC2">
        <w:rPr>
          <w:rFonts w:cs="Times New Roman"/>
          <w:b/>
          <w:szCs w:val="28"/>
        </w:rPr>
        <w:t>:</w:t>
      </w:r>
    </w:p>
    <w:p w14:paraId="0DC114DB" w14:textId="186CE181" w:rsidR="00517A3F" w:rsidRPr="00140EC2" w:rsidRDefault="00812614" w:rsidP="007B0ECB">
      <w:pPr>
        <w:jc w:val="center"/>
        <w:rPr>
          <w:rFonts w:cs="Times New Roman"/>
          <w:b/>
          <w:szCs w:val="28"/>
        </w:rPr>
      </w:pPr>
      <w:r w:rsidRPr="00140EC2">
        <w:rPr>
          <w:rFonts w:cs="Times New Roman"/>
          <w:b/>
          <w:szCs w:val="28"/>
        </w:rPr>
        <w:t>KỸ THUẬT PHẦN MỀM</w:t>
      </w:r>
    </w:p>
    <w:p w14:paraId="4349BDA5" w14:textId="77777777" w:rsidR="007B0ECB" w:rsidRPr="00140EC2" w:rsidRDefault="007B0ECB" w:rsidP="007B0ECB">
      <w:pPr>
        <w:jc w:val="center"/>
        <w:rPr>
          <w:rFonts w:cs="Times New Roman"/>
          <w:b/>
          <w:color w:val="FF0000"/>
          <w:szCs w:val="28"/>
        </w:rPr>
      </w:pPr>
    </w:p>
    <w:p w14:paraId="18D01F58" w14:textId="77777777" w:rsidR="00C81923" w:rsidRPr="00140EC2" w:rsidRDefault="00C81923" w:rsidP="003452E8">
      <w:pPr>
        <w:jc w:val="center"/>
        <w:rPr>
          <w:rFonts w:cs="Times New Roman"/>
          <w:bCs/>
          <w:szCs w:val="28"/>
        </w:rPr>
      </w:pPr>
      <w:r w:rsidRPr="00140EC2">
        <w:rPr>
          <w:rFonts w:cs="Times New Roman"/>
          <w:bCs/>
          <w:szCs w:val="28"/>
        </w:rPr>
        <w:t>Đề tài</w:t>
      </w:r>
      <w:r w:rsidR="00517A3F" w:rsidRPr="00140EC2">
        <w:rPr>
          <w:rFonts w:cs="Times New Roman"/>
          <w:bCs/>
          <w:szCs w:val="28"/>
        </w:rPr>
        <w:t xml:space="preserve">: </w:t>
      </w:r>
    </w:p>
    <w:p w14:paraId="7EFD4398" w14:textId="217B78A5" w:rsidR="003A777E" w:rsidRPr="00140EC2" w:rsidRDefault="00C81923" w:rsidP="003452E8">
      <w:pPr>
        <w:jc w:val="center"/>
        <w:rPr>
          <w:rFonts w:cs="Times New Roman"/>
          <w:bCs/>
          <w:szCs w:val="28"/>
        </w:rPr>
      </w:pPr>
      <w:r w:rsidRPr="00140EC2">
        <w:rPr>
          <w:rFonts w:cs="Times New Roman"/>
          <w:bCs/>
          <w:szCs w:val="28"/>
        </w:rPr>
        <w:t>…………………………..</w:t>
      </w:r>
    </w:p>
    <w:p w14:paraId="55172A8F" w14:textId="77777777" w:rsidR="003A777E" w:rsidRPr="00140EC2" w:rsidRDefault="003A777E" w:rsidP="004F3076">
      <w:pPr>
        <w:rPr>
          <w:rFonts w:cs="Times New Roman"/>
          <w:b/>
          <w:szCs w:val="28"/>
        </w:rPr>
      </w:pPr>
    </w:p>
    <w:p w14:paraId="74C89207" w14:textId="77777777" w:rsidR="00517A3F" w:rsidRPr="00140EC2" w:rsidRDefault="00517A3F" w:rsidP="003452E8">
      <w:pPr>
        <w:jc w:val="center"/>
        <w:rPr>
          <w:rFonts w:cs="Times New Roman"/>
          <w:b/>
          <w:szCs w:val="28"/>
        </w:rPr>
      </w:pPr>
    </w:p>
    <w:tbl>
      <w:tblPr>
        <w:tblStyle w:val="TableGrid"/>
        <w:tblW w:w="7920" w:type="dxa"/>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210"/>
      </w:tblGrid>
      <w:tr w:rsidR="004F3076" w:rsidRPr="00140EC2" w14:paraId="6B7F2858" w14:textId="77777777" w:rsidTr="003602C2">
        <w:tc>
          <w:tcPr>
            <w:tcW w:w="1710" w:type="dxa"/>
            <w:vMerge w:val="restart"/>
          </w:tcPr>
          <w:p w14:paraId="50A51E84" w14:textId="236EFE90" w:rsidR="004F3076" w:rsidRPr="00140EC2" w:rsidRDefault="004F3076" w:rsidP="00570D27">
            <w:pPr>
              <w:rPr>
                <w:rFonts w:cs="Times New Roman"/>
                <w:b/>
                <w:szCs w:val="28"/>
              </w:rPr>
            </w:pPr>
            <w:r w:rsidRPr="00140EC2">
              <w:rPr>
                <w:rFonts w:cs="Times New Roman"/>
                <w:b/>
                <w:szCs w:val="28"/>
              </w:rPr>
              <w:t>Sinh viên thực hiện:</w:t>
            </w:r>
          </w:p>
        </w:tc>
        <w:tc>
          <w:tcPr>
            <w:tcW w:w="6210" w:type="dxa"/>
          </w:tcPr>
          <w:p w14:paraId="69909A5F" w14:textId="676F1136" w:rsidR="004F3076" w:rsidRPr="00140EC2" w:rsidRDefault="004F3076" w:rsidP="00570D27">
            <w:pPr>
              <w:rPr>
                <w:rFonts w:cs="Times New Roman"/>
                <w:b/>
                <w:szCs w:val="28"/>
              </w:rPr>
            </w:pPr>
            <w:r w:rsidRPr="00140EC2">
              <w:rPr>
                <w:rFonts w:cs="Times New Roman"/>
                <w:b/>
                <w:szCs w:val="28"/>
              </w:rPr>
              <w:t>1. Mè Trung Đức                      MS: 2017601671</w:t>
            </w:r>
          </w:p>
        </w:tc>
      </w:tr>
      <w:tr w:rsidR="004F3076" w:rsidRPr="00140EC2" w14:paraId="48A95BCF" w14:textId="77777777" w:rsidTr="003602C2">
        <w:tc>
          <w:tcPr>
            <w:tcW w:w="1710" w:type="dxa"/>
            <w:vMerge/>
          </w:tcPr>
          <w:p w14:paraId="083B9F26" w14:textId="77777777" w:rsidR="004F3076" w:rsidRPr="00140EC2" w:rsidRDefault="004F3076" w:rsidP="00570D27">
            <w:pPr>
              <w:rPr>
                <w:rFonts w:cs="Times New Roman"/>
                <w:b/>
                <w:szCs w:val="28"/>
              </w:rPr>
            </w:pPr>
          </w:p>
        </w:tc>
        <w:tc>
          <w:tcPr>
            <w:tcW w:w="6210" w:type="dxa"/>
          </w:tcPr>
          <w:p w14:paraId="72552CEC" w14:textId="53A1A5C6" w:rsidR="004F3076" w:rsidRPr="00140EC2" w:rsidRDefault="004F3076" w:rsidP="00570D27">
            <w:pPr>
              <w:rPr>
                <w:rFonts w:cs="Times New Roman"/>
                <w:b/>
                <w:szCs w:val="28"/>
              </w:rPr>
            </w:pPr>
            <w:r w:rsidRPr="00140EC2">
              <w:rPr>
                <w:rFonts w:cs="Times New Roman"/>
                <w:b/>
                <w:szCs w:val="28"/>
              </w:rPr>
              <w:t>2. Dương Thị Ngọc Hảo           MS: 2017600889</w:t>
            </w:r>
          </w:p>
        </w:tc>
      </w:tr>
      <w:tr w:rsidR="004F3076" w:rsidRPr="00140EC2" w14:paraId="4303525B" w14:textId="77777777" w:rsidTr="003602C2">
        <w:tc>
          <w:tcPr>
            <w:tcW w:w="1710" w:type="dxa"/>
            <w:vMerge/>
          </w:tcPr>
          <w:p w14:paraId="2433FAA1" w14:textId="77777777" w:rsidR="004F3076" w:rsidRPr="00140EC2" w:rsidRDefault="004F3076" w:rsidP="00570D27">
            <w:pPr>
              <w:rPr>
                <w:rFonts w:cs="Times New Roman"/>
                <w:b/>
                <w:szCs w:val="28"/>
              </w:rPr>
            </w:pPr>
          </w:p>
        </w:tc>
        <w:tc>
          <w:tcPr>
            <w:tcW w:w="6210" w:type="dxa"/>
          </w:tcPr>
          <w:p w14:paraId="7922B193" w14:textId="649A9C22" w:rsidR="004F3076" w:rsidRPr="00140EC2" w:rsidRDefault="004F3076" w:rsidP="00570D27">
            <w:pPr>
              <w:rPr>
                <w:rFonts w:cs="Times New Roman"/>
                <w:b/>
                <w:szCs w:val="28"/>
              </w:rPr>
            </w:pPr>
            <w:r w:rsidRPr="00140EC2">
              <w:rPr>
                <w:rFonts w:cs="Times New Roman"/>
                <w:b/>
                <w:szCs w:val="28"/>
              </w:rPr>
              <w:t>3. Lê Minh Hiếu                        MS: 2017601003</w:t>
            </w:r>
          </w:p>
        </w:tc>
      </w:tr>
      <w:tr w:rsidR="004F3076" w:rsidRPr="00140EC2" w14:paraId="4A6CFE6F" w14:textId="77777777" w:rsidTr="003602C2">
        <w:tc>
          <w:tcPr>
            <w:tcW w:w="1710" w:type="dxa"/>
            <w:vMerge/>
          </w:tcPr>
          <w:p w14:paraId="717B53EF" w14:textId="77777777" w:rsidR="004F3076" w:rsidRPr="00140EC2" w:rsidRDefault="004F3076" w:rsidP="00570D27">
            <w:pPr>
              <w:rPr>
                <w:rFonts w:cs="Times New Roman"/>
                <w:b/>
                <w:szCs w:val="28"/>
              </w:rPr>
            </w:pPr>
          </w:p>
        </w:tc>
        <w:tc>
          <w:tcPr>
            <w:tcW w:w="6210" w:type="dxa"/>
          </w:tcPr>
          <w:p w14:paraId="234FE0BA" w14:textId="5DDAEC7B" w:rsidR="004F3076" w:rsidRPr="00140EC2" w:rsidRDefault="004F3076" w:rsidP="00570D27">
            <w:pPr>
              <w:rPr>
                <w:rFonts w:cs="Times New Roman"/>
                <w:b/>
                <w:szCs w:val="28"/>
              </w:rPr>
            </w:pPr>
            <w:r w:rsidRPr="00140EC2">
              <w:rPr>
                <w:rFonts w:cs="Times New Roman"/>
                <w:b/>
                <w:szCs w:val="28"/>
              </w:rPr>
              <w:t>4. Nguyễn Thị Thanh Huyền   MS: 2017603305</w:t>
            </w:r>
          </w:p>
        </w:tc>
      </w:tr>
      <w:tr w:rsidR="004F3076" w:rsidRPr="00140EC2" w14:paraId="4062F9A8" w14:textId="77777777" w:rsidTr="003602C2">
        <w:tc>
          <w:tcPr>
            <w:tcW w:w="1710" w:type="dxa"/>
            <w:vMerge/>
          </w:tcPr>
          <w:p w14:paraId="5269D15F" w14:textId="77777777" w:rsidR="004F3076" w:rsidRPr="00140EC2" w:rsidRDefault="004F3076" w:rsidP="00570D27">
            <w:pPr>
              <w:rPr>
                <w:rFonts w:cs="Times New Roman"/>
                <w:b/>
                <w:szCs w:val="28"/>
              </w:rPr>
            </w:pPr>
          </w:p>
        </w:tc>
        <w:tc>
          <w:tcPr>
            <w:tcW w:w="6210" w:type="dxa"/>
          </w:tcPr>
          <w:p w14:paraId="40921CAD" w14:textId="6DFCC356" w:rsidR="004F3076" w:rsidRPr="00140EC2" w:rsidRDefault="003602C2" w:rsidP="00570D27">
            <w:pPr>
              <w:rPr>
                <w:rFonts w:cs="Times New Roman"/>
                <w:b/>
                <w:szCs w:val="28"/>
              </w:rPr>
            </w:pPr>
            <w:r w:rsidRPr="00140EC2">
              <w:rPr>
                <w:rFonts w:cs="Times New Roman"/>
                <w:b/>
                <w:szCs w:val="28"/>
              </w:rPr>
              <w:t xml:space="preserve">5. </w:t>
            </w:r>
            <w:r w:rsidR="004F3076" w:rsidRPr="00140EC2">
              <w:rPr>
                <w:rFonts w:cs="Times New Roman"/>
                <w:b/>
                <w:szCs w:val="28"/>
              </w:rPr>
              <w:t>Bạc Bảo Long                        MS: 2017602398</w:t>
            </w:r>
          </w:p>
        </w:tc>
      </w:tr>
      <w:tr w:rsidR="007B0ECB" w:rsidRPr="00140EC2" w14:paraId="5F7E9BE5" w14:textId="77777777" w:rsidTr="003602C2">
        <w:tc>
          <w:tcPr>
            <w:tcW w:w="1710" w:type="dxa"/>
          </w:tcPr>
          <w:p w14:paraId="30106F95" w14:textId="77777777" w:rsidR="007B0ECB" w:rsidRPr="00140EC2" w:rsidRDefault="007B0ECB" w:rsidP="00570D27">
            <w:pPr>
              <w:rPr>
                <w:rFonts w:cs="Times New Roman"/>
                <w:b/>
                <w:szCs w:val="28"/>
              </w:rPr>
            </w:pPr>
            <w:r w:rsidRPr="00140EC2">
              <w:rPr>
                <w:rFonts w:cs="Times New Roman"/>
                <w:b/>
                <w:szCs w:val="28"/>
              </w:rPr>
              <w:t>Lớp:</w:t>
            </w:r>
          </w:p>
        </w:tc>
        <w:tc>
          <w:tcPr>
            <w:tcW w:w="6210" w:type="dxa"/>
          </w:tcPr>
          <w:p w14:paraId="019580E6" w14:textId="77777777" w:rsidR="007B0ECB" w:rsidRPr="00140EC2" w:rsidRDefault="007B0ECB" w:rsidP="00570D27">
            <w:pPr>
              <w:rPr>
                <w:rFonts w:cs="Times New Roman"/>
                <w:b/>
                <w:szCs w:val="28"/>
              </w:rPr>
            </w:pPr>
            <w:r w:rsidRPr="00140EC2">
              <w:rPr>
                <w:rFonts w:cs="Times New Roman"/>
                <w:b/>
                <w:szCs w:val="28"/>
              </w:rPr>
              <w:t>KTPM- 01</w:t>
            </w:r>
          </w:p>
        </w:tc>
      </w:tr>
    </w:tbl>
    <w:p w14:paraId="5FB980F6" w14:textId="77777777" w:rsidR="00517A3F" w:rsidRPr="00140EC2" w:rsidRDefault="00517A3F" w:rsidP="003452E8">
      <w:pPr>
        <w:jc w:val="center"/>
        <w:rPr>
          <w:rFonts w:cs="Times New Roman"/>
          <w:b/>
          <w:szCs w:val="28"/>
        </w:rPr>
      </w:pPr>
    </w:p>
    <w:p w14:paraId="6A954F55" w14:textId="77777777" w:rsidR="00517A3F" w:rsidRPr="00140EC2" w:rsidRDefault="00517A3F" w:rsidP="003452E8">
      <w:pPr>
        <w:jc w:val="center"/>
        <w:rPr>
          <w:rFonts w:cs="Times New Roman"/>
          <w:b/>
          <w:szCs w:val="28"/>
        </w:rPr>
      </w:pPr>
    </w:p>
    <w:p w14:paraId="7D115448" w14:textId="77777777" w:rsidR="00517A3F" w:rsidRDefault="00517A3F" w:rsidP="00AF5548">
      <w:pPr>
        <w:pStyle w:val="TOCHeading"/>
        <w:jc w:val="left"/>
        <w:rPr>
          <w:rFonts w:cs="Times New Roman"/>
          <w:color w:val="002060"/>
          <w:sz w:val="28"/>
        </w:rPr>
      </w:pPr>
    </w:p>
    <w:p w14:paraId="5A5D5658" w14:textId="77777777" w:rsidR="005E711E" w:rsidRDefault="005E711E" w:rsidP="005E711E">
      <w:pPr>
        <w:rPr>
          <w:lang w:eastAsia="ja-JP"/>
        </w:rPr>
      </w:pPr>
    </w:p>
    <w:p w14:paraId="561129A1" w14:textId="77777777" w:rsidR="005E711E" w:rsidRDefault="005E711E" w:rsidP="005E711E">
      <w:pPr>
        <w:rPr>
          <w:lang w:eastAsia="ja-JP"/>
        </w:rPr>
      </w:pPr>
    </w:p>
    <w:p w14:paraId="4CE08E7A" w14:textId="77777777" w:rsidR="005E711E" w:rsidRDefault="005E711E" w:rsidP="005E711E">
      <w:pPr>
        <w:rPr>
          <w:lang w:eastAsia="ja-JP"/>
        </w:rPr>
      </w:pPr>
    </w:p>
    <w:p w14:paraId="0E306B01" w14:textId="77777777" w:rsidR="005E711E" w:rsidRPr="005E711E" w:rsidRDefault="005E711E" w:rsidP="005E711E">
      <w:pPr>
        <w:rPr>
          <w:lang w:eastAsia="ja-JP"/>
        </w:rPr>
      </w:pPr>
    </w:p>
    <w:p w14:paraId="1CDB3748" w14:textId="0607AFB5" w:rsidR="00F821EC" w:rsidRPr="00140EC2" w:rsidRDefault="00517A3F" w:rsidP="00517A3F">
      <w:pPr>
        <w:pStyle w:val="TOCHeading"/>
        <w:rPr>
          <w:rFonts w:cs="Times New Roman"/>
          <w:b w:val="0"/>
          <w:i/>
          <w:sz w:val="28"/>
        </w:rPr>
      </w:pPr>
      <w:r w:rsidRPr="00140EC2">
        <w:rPr>
          <w:rFonts w:cs="Times New Roman"/>
          <w:b w:val="0"/>
          <w:i/>
          <w:sz w:val="28"/>
        </w:rPr>
        <w:t xml:space="preserve">Hà Nội, tháng </w:t>
      </w:r>
      <w:r w:rsidR="003B3658" w:rsidRPr="00140EC2">
        <w:rPr>
          <w:rFonts w:cs="Times New Roman"/>
          <w:b w:val="0"/>
          <w:i/>
          <w:sz w:val="28"/>
        </w:rPr>
        <w:t>04</w:t>
      </w:r>
      <w:r w:rsidRPr="00140EC2">
        <w:rPr>
          <w:rFonts w:cs="Times New Roman"/>
          <w:b w:val="0"/>
          <w:i/>
          <w:sz w:val="28"/>
        </w:rPr>
        <w:t xml:space="preserve"> năm 202</w:t>
      </w:r>
      <w:r w:rsidR="003B3658" w:rsidRPr="00140EC2">
        <w:rPr>
          <w:rFonts w:cs="Times New Roman"/>
          <w:b w:val="0"/>
          <w:i/>
          <w:sz w:val="28"/>
        </w:rPr>
        <w:t>3</w:t>
      </w:r>
      <w:r w:rsidR="0053483E" w:rsidRPr="00140EC2">
        <w:rPr>
          <w:rFonts w:cs="Times New Roman"/>
          <w:b w:val="0"/>
          <w:i/>
          <w:color w:val="002060"/>
          <w:sz w:val="28"/>
        </w:rPr>
        <w:br w:type="page"/>
      </w:r>
    </w:p>
    <w:p w14:paraId="20E49901" w14:textId="77777777" w:rsidR="007F7884" w:rsidRPr="00140EC2" w:rsidRDefault="007F7884" w:rsidP="007F7884">
      <w:pPr>
        <w:pStyle w:val="Heading1"/>
        <w:numPr>
          <w:ilvl w:val="0"/>
          <w:numId w:val="0"/>
        </w:numPr>
        <w:rPr>
          <w:rFonts w:cs="Times New Roman"/>
          <w:sz w:val="28"/>
        </w:rPr>
      </w:pPr>
      <w:bookmarkStart w:id="0" w:name="_Toc58275062"/>
      <w:bookmarkStart w:id="1" w:name="_Toc58312096"/>
      <w:bookmarkStart w:id="2" w:name="_Toc132104136"/>
      <w:r w:rsidRPr="00140EC2">
        <w:rPr>
          <w:rFonts w:cs="Times New Roman"/>
          <w:sz w:val="28"/>
        </w:rPr>
        <w:lastRenderedPageBreak/>
        <w:t>MỤC LỤC</w:t>
      </w:r>
      <w:bookmarkEnd w:id="0"/>
      <w:bookmarkEnd w:id="1"/>
      <w:bookmarkEnd w:id="2"/>
    </w:p>
    <w:p w14:paraId="04436CC9" w14:textId="62C54C07" w:rsidR="005E711E" w:rsidRDefault="00C43A9B" w:rsidP="005E711E">
      <w:pPr>
        <w:pStyle w:val="TOC1"/>
        <w:spacing w:after="0" w:line="240" w:lineRule="auto"/>
        <w:rPr>
          <w:rFonts w:asciiTheme="minorHAnsi" w:eastAsiaTheme="minorEastAsia" w:hAnsiTheme="minorHAnsi"/>
          <w:noProof/>
          <w:sz w:val="22"/>
        </w:rPr>
      </w:pPr>
      <w:r w:rsidRPr="00140EC2">
        <w:rPr>
          <w:rFonts w:cs="Times New Roman"/>
          <w:b/>
          <w:szCs w:val="28"/>
        </w:rPr>
        <w:fldChar w:fldCharType="begin"/>
      </w:r>
      <w:r w:rsidRPr="00140EC2">
        <w:rPr>
          <w:rFonts w:cs="Times New Roman"/>
          <w:b/>
          <w:szCs w:val="28"/>
        </w:rPr>
        <w:instrText xml:space="preserve"> TOC \o "1-3" \h \z \u </w:instrText>
      </w:r>
      <w:r w:rsidRPr="00140EC2">
        <w:rPr>
          <w:rFonts w:cs="Times New Roman"/>
          <w:b/>
          <w:szCs w:val="28"/>
        </w:rPr>
        <w:fldChar w:fldCharType="separate"/>
      </w:r>
      <w:hyperlink w:anchor="_Toc132104136" w:history="1">
        <w:r w:rsidR="005E711E" w:rsidRPr="00553B6B">
          <w:rPr>
            <w:rStyle w:val="Hyperlink"/>
            <w:rFonts w:cs="Times New Roman"/>
            <w:noProof/>
          </w:rPr>
          <w:t>MỤC LỤC</w:t>
        </w:r>
        <w:r w:rsidR="005E711E">
          <w:rPr>
            <w:noProof/>
            <w:webHidden/>
          </w:rPr>
          <w:tab/>
        </w:r>
        <w:r w:rsidR="005E711E">
          <w:rPr>
            <w:noProof/>
            <w:webHidden/>
          </w:rPr>
          <w:fldChar w:fldCharType="begin"/>
        </w:r>
        <w:r w:rsidR="005E711E">
          <w:rPr>
            <w:noProof/>
            <w:webHidden/>
          </w:rPr>
          <w:instrText xml:space="preserve"> PAGEREF _Toc132104136 \h </w:instrText>
        </w:r>
        <w:r w:rsidR="005E711E">
          <w:rPr>
            <w:noProof/>
            <w:webHidden/>
          </w:rPr>
        </w:r>
        <w:r w:rsidR="005E711E">
          <w:rPr>
            <w:noProof/>
            <w:webHidden/>
          </w:rPr>
          <w:fldChar w:fldCharType="separate"/>
        </w:r>
        <w:r w:rsidR="004E4372">
          <w:rPr>
            <w:noProof/>
            <w:webHidden/>
          </w:rPr>
          <w:t>2</w:t>
        </w:r>
        <w:r w:rsidR="005E711E">
          <w:rPr>
            <w:noProof/>
            <w:webHidden/>
          </w:rPr>
          <w:fldChar w:fldCharType="end"/>
        </w:r>
      </w:hyperlink>
    </w:p>
    <w:p w14:paraId="29B1007C" w14:textId="560515FD" w:rsidR="005E711E" w:rsidRDefault="005E711E" w:rsidP="005E711E">
      <w:pPr>
        <w:pStyle w:val="TOC1"/>
        <w:spacing w:after="0" w:line="240" w:lineRule="auto"/>
        <w:rPr>
          <w:rFonts w:asciiTheme="minorHAnsi" w:eastAsiaTheme="minorEastAsia" w:hAnsiTheme="minorHAnsi"/>
          <w:noProof/>
          <w:sz w:val="22"/>
        </w:rPr>
      </w:pPr>
      <w:hyperlink w:anchor="_Toc132104137" w:history="1">
        <w:r w:rsidRPr="00553B6B">
          <w:rPr>
            <w:rStyle w:val="Hyperlink"/>
            <w:rFonts w:cs="Times New Roman"/>
            <w:noProof/>
          </w:rPr>
          <w:t>LỜI MỞ ĐẦU</w:t>
        </w:r>
        <w:r>
          <w:rPr>
            <w:noProof/>
            <w:webHidden/>
          </w:rPr>
          <w:tab/>
        </w:r>
        <w:r>
          <w:rPr>
            <w:noProof/>
            <w:webHidden/>
          </w:rPr>
          <w:fldChar w:fldCharType="begin"/>
        </w:r>
        <w:r>
          <w:rPr>
            <w:noProof/>
            <w:webHidden/>
          </w:rPr>
          <w:instrText xml:space="preserve"> PAGEREF _Toc132104137 \h </w:instrText>
        </w:r>
        <w:r>
          <w:rPr>
            <w:noProof/>
            <w:webHidden/>
          </w:rPr>
        </w:r>
        <w:r>
          <w:rPr>
            <w:noProof/>
            <w:webHidden/>
          </w:rPr>
          <w:fldChar w:fldCharType="separate"/>
        </w:r>
        <w:r w:rsidR="004E4372">
          <w:rPr>
            <w:noProof/>
            <w:webHidden/>
          </w:rPr>
          <w:t>4</w:t>
        </w:r>
        <w:r>
          <w:rPr>
            <w:noProof/>
            <w:webHidden/>
          </w:rPr>
          <w:fldChar w:fldCharType="end"/>
        </w:r>
      </w:hyperlink>
    </w:p>
    <w:p w14:paraId="066C67FF" w14:textId="7BD42DD4" w:rsidR="005E711E" w:rsidRDefault="005E711E" w:rsidP="005E711E">
      <w:pPr>
        <w:pStyle w:val="TOC1"/>
        <w:spacing w:after="0" w:line="240" w:lineRule="auto"/>
        <w:rPr>
          <w:rFonts w:asciiTheme="minorHAnsi" w:eastAsiaTheme="minorEastAsia" w:hAnsiTheme="minorHAnsi"/>
          <w:noProof/>
          <w:sz w:val="22"/>
        </w:rPr>
      </w:pPr>
      <w:hyperlink w:anchor="_Toc132104138" w:history="1">
        <w:r w:rsidRPr="00553B6B">
          <w:rPr>
            <w:rStyle w:val="Hyperlink"/>
            <w:rFonts w:cs="Times New Roman"/>
            <w:noProof/>
          </w:rPr>
          <w:t>DANH MỤC HÌNH</w:t>
        </w:r>
        <w:r>
          <w:rPr>
            <w:noProof/>
            <w:webHidden/>
          </w:rPr>
          <w:tab/>
        </w:r>
        <w:r>
          <w:rPr>
            <w:noProof/>
            <w:webHidden/>
          </w:rPr>
          <w:fldChar w:fldCharType="begin"/>
        </w:r>
        <w:r>
          <w:rPr>
            <w:noProof/>
            <w:webHidden/>
          </w:rPr>
          <w:instrText xml:space="preserve"> PAGEREF _Toc132104138 \h </w:instrText>
        </w:r>
        <w:r>
          <w:rPr>
            <w:noProof/>
            <w:webHidden/>
          </w:rPr>
        </w:r>
        <w:r>
          <w:rPr>
            <w:noProof/>
            <w:webHidden/>
          </w:rPr>
          <w:fldChar w:fldCharType="separate"/>
        </w:r>
        <w:r w:rsidR="004E4372">
          <w:rPr>
            <w:noProof/>
            <w:webHidden/>
          </w:rPr>
          <w:t>5</w:t>
        </w:r>
        <w:r>
          <w:rPr>
            <w:noProof/>
            <w:webHidden/>
          </w:rPr>
          <w:fldChar w:fldCharType="end"/>
        </w:r>
      </w:hyperlink>
    </w:p>
    <w:p w14:paraId="07DE580A" w14:textId="12E56AD1" w:rsidR="005E711E" w:rsidRDefault="005E711E" w:rsidP="005E711E">
      <w:pPr>
        <w:pStyle w:val="TOC1"/>
        <w:spacing w:after="0" w:line="240" w:lineRule="auto"/>
        <w:rPr>
          <w:rFonts w:asciiTheme="minorHAnsi" w:eastAsiaTheme="minorEastAsia" w:hAnsiTheme="minorHAnsi"/>
          <w:noProof/>
          <w:sz w:val="22"/>
        </w:rPr>
      </w:pPr>
      <w:hyperlink w:anchor="_Toc132104139" w:history="1">
        <w:r w:rsidRPr="00553B6B">
          <w:rPr>
            <w:rStyle w:val="Hyperlink"/>
            <w:rFonts w:cs="Times New Roman"/>
            <w:noProof/>
          </w:rPr>
          <w:t>MỞ ĐẦU</w:t>
        </w:r>
        <w:r>
          <w:rPr>
            <w:noProof/>
            <w:webHidden/>
          </w:rPr>
          <w:tab/>
        </w:r>
        <w:r>
          <w:rPr>
            <w:noProof/>
            <w:webHidden/>
          </w:rPr>
          <w:fldChar w:fldCharType="begin"/>
        </w:r>
        <w:r>
          <w:rPr>
            <w:noProof/>
            <w:webHidden/>
          </w:rPr>
          <w:instrText xml:space="preserve"> PAGEREF _Toc132104139 \h </w:instrText>
        </w:r>
        <w:r>
          <w:rPr>
            <w:noProof/>
            <w:webHidden/>
          </w:rPr>
        </w:r>
        <w:r>
          <w:rPr>
            <w:noProof/>
            <w:webHidden/>
          </w:rPr>
          <w:fldChar w:fldCharType="separate"/>
        </w:r>
        <w:r w:rsidR="004E4372">
          <w:rPr>
            <w:noProof/>
            <w:webHidden/>
          </w:rPr>
          <w:t>7</w:t>
        </w:r>
        <w:r>
          <w:rPr>
            <w:noProof/>
            <w:webHidden/>
          </w:rPr>
          <w:fldChar w:fldCharType="end"/>
        </w:r>
      </w:hyperlink>
    </w:p>
    <w:p w14:paraId="77E42629" w14:textId="52423DA9" w:rsidR="005E711E" w:rsidRDefault="005E711E" w:rsidP="005E711E">
      <w:pPr>
        <w:pStyle w:val="TOC2"/>
        <w:tabs>
          <w:tab w:val="left" w:pos="660"/>
          <w:tab w:val="right" w:leader="dot" w:pos="8778"/>
        </w:tabs>
        <w:spacing w:after="0" w:line="240" w:lineRule="auto"/>
        <w:rPr>
          <w:rFonts w:asciiTheme="minorHAnsi" w:eastAsiaTheme="minorEastAsia" w:hAnsiTheme="minorHAnsi"/>
          <w:noProof/>
          <w:sz w:val="22"/>
        </w:rPr>
      </w:pPr>
      <w:hyperlink w:anchor="_Toc132104140" w:history="1">
        <w:r w:rsidRPr="00553B6B">
          <w:rPr>
            <w:rStyle w:val="Hyperlink"/>
            <w:noProof/>
          </w:rPr>
          <w:t>a.</w:t>
        </w:r>
        <w:r>
          <w:rPr>
            <w:rFonts w:asciiTheme="minorHAnsi" w:eastAsiaTheme="minorEastAsia" w:hAnsiTheme="minorHAnsi"/>
            <w:noProof/>
            <w:sz w:val="22"/>
          </w:rPr>
          <w:tab/>
        </w:r>
        <w:r w:rsidRPr="00553B6B">
          <w:rPr>
            <w:rStyle w:val="Hyperlink"/>
            <w:noProof/>
          </w:rPr>
          <w:t>Giới thiệu</w:t>
        </w:r>
        <w:r>
          <w:rPr>
            <w:noProof/>
            <w:webHidden/>
          </w:rPr>
          <w:tab/>
        </w:r>
        <w:r>
          <w:rPr>
            <w:noProof/>
            <w:webHidden/>
          </w:rPr>
          <w:fldChar w:fldCharType="begin"/>
        </w:r>
        <w:r>
          <w:rPr>
            <w:noProof/>
            <w:webHidden/>
          </w:rPr>
          <w:instrText xml:space="preserve"> PAGEREF _Toc132104140 \h </w:instrText>
        </w:r>
        <w:r>
          <w:rPr>
            <w:noProof/>
            <w:webHidden/>
          </w:rPr>
        </w:r>
        <w:r>
          <w:rPr>
            <w:noProof/>
            <w:webHidden/>
          </w:rPr>
          <w:fldChar w:fldCharType="separate"/>
        </w:r>
        <w:r w:rsidR="004E4372">
          <w:rPr>
            <w:noProof/>
            <w:webHidden/>
          </w:rPr>
          <w:t>7</w:t>
        </w:r>
        <w:r>
          <w:rPr>
            <w:noProof/>
            <w:webHidden/>
          </w:rPr>
          <w:fldChar w:fldCharType="end"/>
        </w:r>
      </w:hyperlink>
    </w:p>
    <w:p w14:paraId="0698EB62" w14:textId="251CD168" w:rsidR="005E711E" w:rsidRDefault="005E711E" w:rsidP="005E711E">
      <w:pPr>
        <w:pStyle w:val="TOC2"/>
        <w:tabs>
          <w:tab w:val="left" w:pos="660"/>
          <w:tab w:val="right" w:leader="dot" w:pos="8778"/>
        </w:tabs>
        <w:spacing w:after="0" w:line="240" w:lineRule="auto"/>
        <w:rPr>
          <w:rFonts w:asciiTheme="minorHAnsi" w:eastAsiaTheme="minorEastAsia" w:hAnsiTheme="minorHAnsi"/>
          <w:noProof/>
          <w:sz w:val="22"/>
        </w:rPr>
      </w:pPr>
      <w:hyperlink w:anchor="_Toc132104141" w:history="1">
        <w:r w:rsidRPr="00553B6B">
          <w:rPr>
            <w:rStyle w:val="Hyperlink"/>
            <w:rFonts w:cs="Times New Roman"/>
            <w:noProof/>
          </w:rPr>
          <w:t>b.</w:t>
        </w:r>
        <w:r>
          <w:rPr>
            <w:rFonts w:asciiTheme="minorHAnsi" w:eastAsiaTheme="minorEastAsia" w:hAnsiTheme="minorHAnsi"/>
            <w:noProof/>
            <w:sz w:val="22"/>
          </w:rPr>
          <w:tab/>
        </w:r>
        <w:r w:rsidRPr="00553B6B">
          <w:rPr>
            <w:rStyle w:val="Hyperlink"/>
            <w:rFonts w:cs="Times New Roman"/>
            <w:noProof/>
          </w:rPr>
          <w:t>……</w:t>
        </w:r>
        <w:r>
          <w:rPr>
            <w:noProof/>
            <w:webHidden/>
          </w:rPr>
          <w:tab/>
        </w:r>
        <w:r>
          <w:rPr>
            <w:noProof/>
            <w:webHidden/>
          </w:rPr>
          <w:fldChar w:fldCharType="begin"/>
        </w:r>
        <w:r>
          <w:rPr>
            <w:noProof/>
            <w:webHidden/>
          </w:rPr>
          <w:instrText xml:space="preserve"> PAGEREF _Toc132104141 \h </w:instrText>
        </w:r>
        <w:r>
          <w:rPr>
            <w:noProof/>
            <w:webHidden/>
          </w:rPr>
        </w:r>
        <w:r>
          <w:rPr>
            <w:noProof/>
            <w:webHidden/>
          </w:rPr>
          <w:fldChar w:fldCharType="separate"/>
        </w:r>
        <w:r w:rsidR="004E4372">
          <w:rPr>
            <w:noProof/>
            <w:webHidden/>
          </w:rPr>
          <w:t>7</w:t>
        </w:r>
        <w:r>
          <w:rPr>
            <w:noProof/>
            <w:webHidden/>
          </w:rPr>
          <w:fldChar w:fldCharType="end"/>
        </w:r>
      </w:hyperlink>
    </w:p>
    <w:p w14:paraId="338AC513" w14:textId="0405C6C7" w:rsidR="005E711E" w:rsidRDefault="005E711E" w:rsidP="005E711E">
      <w:pPr>
        <w:pStyle w:val="TOC2"/>
        <w:tabs>
          <w:tab w:val="left" w:pos="660"/>
          <w:tab w:val="right" w:leader="dot" w:pos="8778"/>
        </w:tabs>
        <w:spacing w:after="0" w:line="240" w:lineRule="auto"/>
        <w:rPr>
          <w:rFonts w:asciiTheme="minorHAnsi" w:eastAsiaTheme="minorEastAsia" w:hAnsiTheme="minorHAnsi"/>
          <w:noProof/>
          <w:sz w:val="22"/>
        </w:rPr>
      </w:pPr>
      <w:hyperlink w:anchor="_Toc132104142" w:history="1">
        <w:r w:rsidRPr="00553B6B">
          <w:rPr>
            <w:rStyle w:val="Hyperlink"/>
            <w:rFonts w:cs="Times New Roman"/>
            <w:noProof/>
          </w:rPr>
          <w:t>c.</w:t>
        </w:r>
        <w:r>
          <w:rPr>
            <w:rFonts w:asciiTheme="minorHAnsi" w:eastAsiaTheme="minorEastAsia" w:hAnsiTheme="minorHAnsi"/>
            <w:noProof/>
            <w:sz w:val="22"/>
          </w:rPr>
          <w:tab/>
        </w:r>
        <w:r w:rsidRPr="00553B6B">
          <w:rPr>
            <w:rStyle w:val="Hyperlink"/>
            <w:rFonts w:cs="Times New Roman"/>
            <w:noProof/>
          </w:rPr>
          <w:t>…………………..</w:t>
        </w:r>
        <w:r>
          <w:rPr>
            <w:noProof/>
            <w:webHidden/>
          </w:rPr>
          <w:tab/>
        </w:r>
        <w:r>
          <w:rPr>
            <w:noProof/>
            <w:webHidden/>
          </w:rPr>
          <w:fldChar w:fldCharType="begin"/>
        </w:r>
        <w:r>
          <w:rPr>
            <w:noProof/>
            <w:webHidden/>
          </w:rPr>
          <w:instrText xml:space="preserve"> PAGEREF _Toc132104142 \h </w:instrText>
        </w:r>
        <w:r>
          <w:rPr>
            <w:noProof/>
            <w:webHidden/>
          </w:rPr>
        </w:r>
        <w:r>
          <w:rPr>
            <w:noProof/>
            <w:webHidden/>
          </w:rPr>
          <w:fldChar w:fldCharType="separate"/>
        </w:r>
        <w:r w:rsidR="004E4372">
          <w:rPr>
            <w:noProof/>
            <w:webHidden/>
          </w:rPr>
          <w:t>7</w:t>
        </w:r>
        <w:r>
          <w:rPr>
            <w:noProof/>
            <w:webHidden/>
          </w:rPr>
          <w:fldChar w:fldCharType="end"/>
        </w:r>
      </w:hyperlink>
    </w:p>
    <w:p w14:paraId="6DB745C3" w14:textId="6D6A913F" w:rsidR="005E711E" w:rsidRDefault="005E711E" w:rsidP="005E711E">
      <w:pPr>
        <w:pStyle w:val="TOC1"/>
        <w:spacing w:after="0" w:line="240" w:lineRule="auto"/>
        <w:rPr>
          <w:rFonts w:asciiTheme="minorHAnsi" w:eastAsiaTheme="minorEastAsia" w:hAnsiTheme="minorHAnsi"/>
          <w:noProof/>
          <w:sz w:val="22"/>
        </w:rPr>
      </w:pPr>
      <w:hyperlink w:anchor="_Toc132104143" w:history="1">
        <w:r w:rsidRPr="00553B6B">
          <w:rPr>
            <w:rStyle w:val="Hyperlink"/>
            <w:rFonts w:cs="Times New Roman"/>
            <w:noProof/>
          </w:rPr>
          <w:t>2. PHÁT BIỂU YÊU CẦU CỦA KHÁCH HÀNG</w:t>
        </w:r>
        <w:r>
          <w:rPr>
            <w:noProof/>
            <w:webHidden/>
          </w:rPr>
          <w:tab/>
        </w:r>
        <w:r>
          <w:rPr>
            <w:noProof/>
            <w:webHidden/>
          </w:rPr>
          <w:fldChar w:fldCharType="begin"/>
        </w:r>
        <w:r>
          <w:rPr>
            <w:noProof/>
            <w:webHidden/>
          </w:rPr>
          <w:instrText xml:space="preserve"> PAGEREF _Toc132104143 \h </w:instrText>
        </w:r>
        <w:r>
          <w:rPr>
            <w:noProof/>
            <w:webHidden/>
          </w:rPr>
        </w:r>
        <w:r>
          <w:rPr>
            <w:noProof/>
            <w:webHidden/>
          </w:rPr>
          <w:fldChar w:fldCharType="separate"/>
        </w:r>
        <w:r w:rsidR="004E4372">
          <w:rPr>
            <w:noProof/>
            <w:webHidden/>
          </w:rPr>
          <w:t>8</w:t>
        </w:r>
        <w:r>
          <w:rPr>
            <w:noProof/>
            <w:webHidden/>
          </w:rPr>
          <w:fldChar w:fldCharType="end"/>
        </w:r>
      </w:hyperlink>
    </w:p>
    <w:p w14:paraId="2AFC3E35" w14:textId="0A743897" w:rsidR="005E711E" w:rsidRDefault="005E711E" w:rsidP="005E711E">
      <w:pPr>
        <w:pStyle w:val="TOC2"/>
        <w:tabs>
          <w:tab w:val="left" w:pos="880"/>
          <w:tab w:val="right" w:leader="dot" w:pos="8778"/>
        </w:tabs>
        <w:spacing w:after="0" w:line="240" w:lineRule="auto"/>
        <w:rPr>
          <w:rFonts w:asciiTheme="minorHAnsi" w:eastAsiaTheme="minorEastAsia" w:hAnsiTheme="minorHAnsi"/>
          <w:noProof/>
          <w:sz w:val="22"/>
        </w:rPr>
      </w:pPr>
      <w:hyperlink w:anchor="_Toc132104144" w:history="1">
        <w:r w:rsidRPr="00553B6B">
          <w:rPr>
            <w:rStyle w:val="Hyperlink"/>
            <w:rFonts w:cs="Times New Roman"/>
            <w:noProof/>
          </w:rPr>
          <w:t>2.1.</w:t>
        </w:r>
        <w:r>
          <w:rPr>
            <w:rFonts w:asciiTheme="minorHAnsi" w:eastAsiaTheme="minorEastAsia" w:hAnsiTheme="minorHAnsi"/>
            <w:noProof/>
            <w:sz w:val="22"/>
          </w:rPr>
          <w:tab/>
        </w:r>
        <w:r w:rsidRPr="00553B6B">
          <w:rPr>
            <w:rStyle w:val="Hyperlink"/>
            <w:rFonts w:cs="Times New Roman"/>
            <w:noProof/>
          </w:rPr>
          <w:t>Chữ đậm</w:t>
        </w:r>
        <w:r>
          <w:rPr>
            <w:noProof/>
            <w:webHidden/>
          </w:rPr>
          <w:tab/>
        </w:r>
        <w:r>
          <w:rPr>
            <w:noProof/>
            <w:webHidden/>
          </w:rPr>
          <w:fldChar w:fldCharType="begin"/>
        </w:r>
        <w:r>
          <w:rPr>
            <w:noProof/>
            <w:webHidden/>
          </w:rPr>
          <w:instrText xml:space="preserve"> PAGEREF _Toc132104144 \h </w:instrText>
        </w:r>
        <w:r>
          <w:rPr>
            <w:noProof/>
            <w:webHidden/>
          </w:rPr>
        </w:r>
        <w:r>
          <w:rPr>
            <w:noProof/>
            <w:webHidden/>
          </w:rPr>
          <w:fldChar w:fldCharType="separate"/>
        </w:r>
        <w:r w:rsidR="004E4372">
          <w:rPr>
            <w:noProof/>
            <w:webHidden/>
          </w:rPr>
          <w:t>8</w:t>
        </w:r>
        <w:r>
          <w:rPr>
            <w:noProof/>
            <w:webHidden/>
          </w:rPr>
          <w:fldChar w:fldCharType="end"/>
        </w:r>
      </w:hyperlink>
    </w:p>
    <w:p w14:paraId="29EB2E2E" w14:textId="01271D3C" w:rsidR="005E711E" w:rsidRDefault="005E711E" w:rsidP="005E711E">
      <w:pPr>
        <w:pStyle w:val="TOC3"/>
        <w:tabs>
          <w:tab w:val="left" w:pos="1320"/>
          <w:tab w:val="right" w:leader="dot" w:pos="8778"/>
        </w:tabs>
        <w:spacing w:after="0" w:line="240" w:lineRule="auto"/>
        <w:rPr>
          <w:rFonts w:asciiTheme="minorHAnsi" w:eastAsiaTheme="minorEastAsia" w:hAnsiTheme="minorHAnsi"/>
          <w:noProof/>
          <w:sz w:val="22"/>
        </w:rPr>
      </w:pPr>
      <w:hyperlink w:anchor="_Toc132104145" w:history="1">
        <w:r w:rsidRPr="00553B6B">
          <w:rPr>
            <w:rStyle w:val="Hyperlink"/>
            <w:rFonts w:cs="Times New Roman"/>
            <w:i/>
            <w:iCs/>
            <w:noProof/>
          </w:rPr>
          <w:t>2.1.1.</w:t>
        </w:r>
        <w:r>
          <w:rPr>
            <w:rFonts w:asciiTheme="minorHAnsi" w:eastAsiaTheme="minorEastAsia" w:hAnsiTheme="minorHAnsi"/>
            <w:noProof/>
            <w:sz w:val="22"/>
          </w:rPr>
          <w:tab/>
        </w:r>
        <w:r w:rsidRPr="00553B6B">
          <w:rPr>
            <w:rStyle w:val="Hyperlink"/>
            <w:rFonts w:cs="Times New Roman"/>
            <w:i/>
            <w:iCs/>
            <w:noProof/>
          </w:rPr>
          <w:t>Chữ đậm và nghiêng</w:t>
        </w:r>
        <w:r>
          <w:rPr>
            <w:noProof/>
            <w:webHidden/>
          </w:rPr>
          <w:tab/>
        </w:r>
        <w:r>
          <w:rPr>
            <w:noProof/>
            <w:webHidden/>
          </w:rPr>
          <w:fldChar w:fldCharType="begin"/>
        </w:r>
        <w:r>
          <w:rPr>
            <w:noProof/>
            <w:webHidden/>
          </w:rPr>
          <w:instrText xml:space="preserve"> PAGEREF _Toc132104145 \h </w:instrText>
        </w:r>
        <w:r>
          <w:rPr>
            <w:noProof/>
            <w:webHidden/>
          </w:rPr>
        </w:r>
        <w:r>
          <w:rPr>
            <w:noProof/>
            <w:webHidden/>
          </w:rPr>
          <w:fldChar w:fldCharType="separate"/>
        </w:r>
        <w:r w:rsidR="004E4372">
          <w:rPr>
            <w:noProof/>
            <w:webHidden/>
          </w:rPr>
          <w:t>8</w:t>
        </w:r>
        <w:r>
          <w:rPr>
            <w:noProof/>
            <w:webHidden/>
          </w:rPr>
          <w:fldChar w:fldCharType="end"/>
        </w:r>
      </w:hyperlink>
    </w:p>
    <w:p w14:paraId="3E5753A8" w14:textId="14ED4626" w:rsidR="005E711E" w:rsidRDefault="005E711E" w:rsidP="005E711E">
      <w:pPr>
        <w:pStyle w:val="TOC1"/>
        <w:spacing w:after="0" w:line="240" w:lineRule="auto"/>
        <w:rPr>
          <w:rFonts w:asciiTheme="minorHAnsi" w:eastAsiaTheme="minorEastAsia" w:hAnsiTheme="minorHAnsi"/>
          <w:noProof/>
          <w:sz w:val="22"/>
        </w:rPr>
      </w:pPr>
      <w:hyperlink w:anchor="_Toc132104146" w:history="1">
        <w:r w:rsidRPr="00553B6B">
          <w:rPr>
            <w:rStyle w:val="Hyperlink"/>
            <w:rFonts w:cs="Times New Roman"/>
            <w:noProof/>
          </w:rPr>
          <w:t>3. TỪ ĐIỂN THUẬT NGỮ</w:t>
        </w:r>
        <w:r>
          <w:rPr>
            <w:noProof/>
            <w:webHidden/>
          </w:rPr>
          <w:tab/>
        </w:r>
        <w:r>
          <w:rPr>
            <w:noProof/>
            <w:webHidden/>
          </w:rPr>
          <w:fldChar w:fldCharType="begin"/>
        </w:r>
        <w:r>
          <w:rPr>
            <w:noProof/>
            <w:webHidden/>
          </w:rPr>
          <w:instrText xml:space="preserve"> PAGEREF _Toc132104146 \h </w:instrText>
        </w:r>
        <w:r>
          <w:rPr>
            <w:noProof/>
            <w:webHidden/>
          </w:rPr>
        </w:r>
        <w:r>
          <w:rPr>
            <w:noProof/>
            <w:webHidden/>
          </w:rPr>
          <w:fldChar w:fldCharType="separate"/>
        </w:r>
        <w:r w:rsidR="004E4372">
          <w:rPr>
            <w:noProof/>
            <w:webHidden/>
          </w:rPr>
          <w:t>10</w:t>
        </w:r>
        <w:r>
          <w:rPr>
            <w:noProof/>
            <w:webHidden/>
          </w:rPr>
          <w:fldChar w:fldCharType="end"/>
        </w:r>
      </w:hyperlink>
    </w:p>
    <w:p w14:paraId="37312FAB" w14:textId="037BA347"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47" w:history="1">
        <w:r w:rsidRPr="00553B6B">
          <w:rPr>
            <w:rStyle w:val="Hyperlink"/>
            <w:rFonts w:cs="Times New Roman"/>
            <w:noProof/>
          </w:rPr>
          <w:t>3.1. Chữ đậm</w:t>
        </w:r>
        <w:r>
          <w:rPr>
            <w:noProof/>
            <w:webHidden/>
          </w:rPr>
          <w:tab/>
        </w:r>
        <w:r>
          <w:rPr>
            <w:noProof/>
            <w:webHidden/>
          </w:rPr>
          <w:fldChar w:fldCharType="begin"/>
        </w:r>
        <w:r>
          <w:rPr>
            <w:noProof/>
            <w:webHidden/>
          </w:rPr>
          <w:instrText xml:space="preserve"> PAGEREF _Toc132104147 \h </w:instrText>
        </w:r>
        <w:r>
          <w:rPr>
            <w:noProof/>
            <w:webHidden/>
          </w:rPr>
        </w:r>
        <w:r>
          <w:rPr>
            <w:noProof/>
            <w:webHidden/>
          </w:rPr>
          <w:fldChar w:fldCharType="separate"/>
        </w:r>
        <w:r w:rsidR="004E4372">
          <w:rPr>
            <w:noProof/>
            <w:webHidden/>
          </w:rPr>
          <w:t>10</w:t>
        </w:r>
        <w:r>
          <w:rPr>
            <w:noProof/>
            <w:webHidden/>
          </w:rPr>
          <w:fldChar w:fldCharType="end"/>
        </w:r>
      </w:hyperlink>
    </w:p>
    <w:p w14:paraId="74FE9294" w14:textId="08A3CD3A" w:rsidR="005E711E" w:rsidRDefault="005E711E" w:rsidP="005E711E">
      <w:pPr>
        <w:pStyle w:val="TOC1"/>
        <w:spacing w:after="0" w:line="240" w:lineRule="auto"/>
        <w:rPr>
          <w:rFonts w:asciiTheme="minorHAnsi" w:eastAsiaTheme="minorEastAsia" w:hAnsiTheme="minorHAnsi"/>
          <w:noProof/>
          <w:sz w:val="22"/>
        </w:rPr>
      </w:pPr>
      <w:hyperlink w:anchor="_Toc132104148" w:history="1">
        <w:r w:rsidRPr="00553B6B">
          <w:rPr>
            <w:rStyle w:val="Hyperlink"/>
            <w:rFonts w:cs="Times New Roman"/>
            <w:noProof/>
          </w:rPr>
          <w:t>4. CÁC YÊU CẦU HỆ THỐNG</w:t>
        </w:r>
        <w:r>
          <w:rPr>
            <w:noProof/>
            <w:webHidden/>
          </w:rPr>
          <w:tab/>
        </w:r>
        <w:r>
          <w:rPr>
            <w:noProof/>
            <w:webHidden/>
          </w:rPr>
          <w:fldChar w:fldCharType="begin"/>
        </w:r>
        <w:r>
          <w:rPr>
            <w:noProof/>
            <w:webHidden/>
          </w:rPr>
          <w:instrText xml:space="preserve"> PAGEREF _Toc132104148 \h </w:instrText>
        </w:r>
        <w:r>
          <w:rPr>
            <w:noProof/>
            <w:webHidden/>
          </w:rPr>
        </w:r>
        <w:r>
          <w:rPr>
            <w:noProof/>
            <w:webHidden/>
          </w:rPr>
          <w:fldChar w:fldCharType="separate"/>
        </w:r>
        <w:r w:rsidR="004E4372">
          <w:rPr>
            <w:noProof/>
            <w:webHidden/>
          </w:rPr>
          <w:t>11</w:t>
        </w:r>
        <w:r>
          <w:rPr>
            <w:noProof/>
            <w:webHidden/>
          </w:rPr>
          <w:fldChar w:fldCharType="end"/>
        </w:r>
      </w:hyperlink>
    </w:p>
    <w:p w14:paraId="654A2156" w14:textId="48D0D43D"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49" w:history="1">
        <w:r w:rsidRPr="00553B6B">
          <w:rPr>
            <w:rStyle w:val="Hyperlink"/>
            <w:rFonts w:cs="Times New Roman"/>
            <w:noProof/>
          </w:rPr>
          <w:t>4.1 Các yêu cầu chức năng</w:t>
        </w:r>
        <w:r>
          <w:rPr>
            <w:noProof/>
            <w:webHidden/>
          </w:rPr>
          <w:tab/>
        </w:r>
        <w:r>
          <w:rPr>
            <w:noProof/>
            <w:webHidden/>
          </w:rPr>
          <w:fldChar w:fldCharType="begin"/>
        </w:r>
        <w:r>
          <w:rPr>
            <w:noProof/>
            <w:webHidden/>
          </w:rPr>
          <w:instrText xml:space="preserve"> PAGEREF _Toc132104149 \h </w:instrText>
        </w:r>
        <w:r>
          <w:rPr>
            <w:noProof/>
            <w:webHidden/>
          </w:rPr>
        </w:r>
        <w:r>
          <w:rPr>
            <w:noProof/>
            <w:webHidden/>
          </w:rPr>
          <w:fldChar w:fldCharType="separate"/>
        </w:r>
        <w:r w:rsidR="004E4372">
          <w:rPr>
            <w:noProof/>
            <w:webHidden/>
          </w:rPr>
          <w:t>11</w:t>
        </w:r>
        <w:r>
          <w:rPr>
            <w:noProof/>
            <w:webHidden/>
          </w:rPr>
          <w:fldChar w:fldCharType="end"/>
        </w:r>
      </w:hyperlink>
    </w:p>
    <w:p w14:paraId="67EDDDE5" w14:textId="39BA115D"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50" w:history="1">
        <w:r w:rsidRPr="00553B6B">
          <w:rPr>
            <w:rStyle w:val="Hyperlink"/>
            <w:rFonts w:cs="Times New Roman"/>
            <w:noProof/>
          </w:rPr>
          <w:t>4.2 Các yêu cầu phi chức năng</w:t>
        </w:r>
        <w:r>
          <w:rPr>
            <w:noProof/>
            <w:webHidden/>
          </w:rPr>
          <w:tab/>
        </w:r>
        <w:r>
          <w:rPr>
            <w:noProof/>
            <w:webHidden/>
          </w:rPr>
          <w:fldChar w:fldCharType="begin"/>
        </w:r>
        <w:r>
          <w:rPr>
            <w:noProof/>
            <w:webHidden/>
          </w:rPr>
          <w:instrText xml:space="preserve"> PAGEREF _Toc132104150 \h </w:instrText>
        </w:r>
        <w:r>
          <w:rPr>
            <w:noProof/>
            <w:webHidden/>
          </w:rPr>
        </w:r>
        <w:r>
          <w:rPr>
            <w:noProof/>
            <w:webHidden/>
          </w:rPr>
          <w:fldChar w:fldCharType="separate"/>
        </w:r>
        <w:r w:rsidR="004E4372">
          <w:rPr>
            <w:noProof/>
            <w:webHidden/>
          </w:rPr>
          <w:t>11</w:t>
        </w:r>
        <w:r>
          <w:rPr>
            <w:noProof/>
            <w:webHidden/>
          </w:rPr>
          <w:fldChar w:fldCharType="end"/>
        </w:r>
      </w:hyperlink>
    </w:p>
    <w:p w14:paraId="2B668B7C" w14:textId="4CB67CAE"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51" w:history="1">
        <w:r w:rsidRPr="00553B6B">
          <w:rPr>
            <w:rStyle w:val="Hyperlink"/>
            <w:rFonts w:cs="Times New Roman"/>
            <w:noProof/>
          </w:rPr>
          <w:t>4.3 Yêu cầu giao diện người dùng</w:t>
        </w:r>
        <w:r>
          <w:rPr>
            <w:noProof/>
            <w:webHidden/>
          </w:rPr>
          <w:tab/>
        </w:r>
        <w:r>
          <w:rPr>
            <w:noProof/>
            <w:webHidden/>
          </w:rPr>
          <w:fldChar w:fldCharType="begin"/>
        </w:r>
        <w:r>
          <w:rPr>
            <w:noProof/>
            <w:webHidden/>
          </w:rPr>
          <w:instrText xml:space="preserve"> PAGEREF _Toc132104151 \h </w:instrText>
        </w:r>
        <w:r>
          <w:rPr>
            <w:noProof/>
            <w:webHidden/>
          </w:rPr>
        </w:r>
        <w:r>
          <w:rPr>
            <w:noProof/>
            <w:webHidden/>
          </w:rPr>
          <w:fldChar w:fldCharType="separate"/>
        </w:r>
        <w:r w:rsidR="004E4372">
          <w:rPr>
            <w:noProof/>
            <w:webHidden/>
          </w:rPr>
          <w:t>11</w:t>
        </w:r>
        <w:r>
          <w:rPr>
            <w:noProof/>
            <w:webHidden/>
          </w:rPr>
          <w:fldChar w:fldCharType="end"/>
        </w:r>
      </w:hyperlink>
    </w:p>
    <w:p w14:paraId="1801E01A" w14:textId="36514F1F" w:rsidR="005E711E" w:rsidRDefault="005E711E" w:rsidP="005E711E">
      <w:pPr>
        <w:pStyle w:val="TOC1"/>
        <w:spacing w:after="0" w:line="240" w:lineRule="auto"/>
        <w:rPr>
          <w:rFonts w:asciiTheme="minorHAnsi" w:eastAsiaTheme="minorEastAsia" w:hAnsiTheme="minorHAnsi"/>
          <w:noProof/>
          <w:sz w:val="22"/>
        </w:rPr>
      </w:pPr>
      <w:hyperlink w:anchor="_Toc132104152" w:history="1">
        <w:r w:rsidRPr="00553B6B">
          <w:rPr>
            <w:rStyle w:val="Hyperlink"/>
            <w:rFonts w:cs="Times New Roman"/>
            <w:noProof/>
          </w:rPr>
          <w:t>5. ĐẶC TẢ CÁC YÊU CẦU CHỨC NĂNG</w:t>
        </w:r>
        <w:r>
          <w:rPr>
            <w:noProof/>
            <w:webHidden/>
          </w:rPr>
          <w:tab/>
        </w:r>
        <w:r>
          <w:rPr>
            <w:noProof/>
            <w:webHidden/>
          </w:rPr>
          <w:fldChar w:fldCharType="begin"/>
        </w:r>
        <w:r>
          <w:rPr>
            <w:noProof/>
            <w:webHidden/>
          </w:rPr>
          <w:instrText xml:space="preserve"> PAGEREF _Toc132104152 \h </w:instrText>
        </w:r>
        <w:r>
          <w:rPr>
            <w:noProof/>
            <w:webHidden/>
          </w:rPr>
        </w:r>
        <w:r>
          <w:rPr>
            <w:noProof/>
            <w:webHidden/>
          </w:rPr>
          <w:fldChar w:fldCharType="separate"/>
        </w:r>
        <w:r w:rsidR="004E4372">
          <w:rPr>
            <w:noProof/>
            <w:webHidden/>
          </w:rPr>
          <w:t>12</w:t>
        </w:r>
        <w:r>
          <w:rPr>
            <w:noProof/>
            <w:webHidden/>
          </w:rPr>
          <w:fldChar w:fldCharType="end"/>
        </w:r>
      </w:hyperlink>
    </w:p>
    <w:p w14:paraId="1AFF06EF" w14:textId="27A39ECB"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53" w:history="1">
        <w:r w:rsidRPr="00553B6B">
          <w:rPr>
            <w:rStyle w:val="Hyperlink"/>
            <w:rFonts w:cs="Times New Roman"/>
            <w:noProof/>
          </w:rPr>
          <w:t>5.1 Các đối tượng liên quan</w:t>
        </w:r>
        <w:r>
          <w:rPr>
            <w:noProof/>
            <w:webHidden/>
          </w:rPr>
          <w:tab/>
        </w:r>
        <w:r>
          <w:rPr>
            <w:noProof/>
            <w:webHidden/>
          </w:rPr>
          <w:fldChar w:fldCharType="begin"/>
        </w:r>
        <w:r>
          <w:rPr>
            <w:noProof/>
            <w:webHidden/>
          </w:rPr>
          <w:instrText xml:space="preserve"> PAGEREF _Toc132104153 \h </w:instrText>
        </w:r>
        <w:r>
          <w:rPr>
            <w:noProof/>
            <w:webHidden/>
          </w:rPr>
        </w:r>
        <w:r>
          <w:rPr>
            <w:noProof/>
            <w:webHidden/>
          </w:rPr>
          <w:fldChar w:fldCharType="separate"/>
        </w:r>
        <w:r w:rsidR="004E4372">
          <w:rPr>
            <w:noProof/>
            <w:webHidden/>
          </w:rPr>
          <w:t>12</w:t>
        </w:r>
        <w:r>
          <w:rPr>
            <w:noProof/>
            <w:webHidden/>
          </w:rPr>
          <w:fldChar w:fldCharType="end"/>
        </w:r>
      </w:hyperlink>
    </w:p>
    <w:p w14:paraId="44B9CF39" w14:textId="2DC729C2"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54" w:history="1">
        <w:r w:rsidRPr="00553B6B">
          <w:rPr>
            <w:rStyle w:val="Hyperlink"/>
            <w:rFonts w:cs="Times New Roman"/>
            <w:noProof/>
          </w:rPr>
          <w:t>5.2 Các tác nhân và mục đích</w:t>
        </w:r>
        <w:r>
          <w:rPr>
            <w:noProof/>
            <w:webHidden/>
          </w:rPr>
          <w:tab/>
        </w:r>
        <w:r>
          <w:rPr>
            <w:noProof/>
            <w:webHidden/>
          </w:rPr>
          <w:fldChar w:fldCharType="begin"/>
        </w:r>
        <w:r>
          <w:rPr>
            <w:noProof/>
            <w:webHidden/>
          </w:rPr>
          <w:instrText xml:space="preserve"> PAGEREF _Toc132104154 \h </w:instrText>
        </w:r>
        <w:r>
          <w:rPr>
            <w:noProof/>
            <w:webHidden/>
          </w:rPr>
        </w:r>
        <w:r>
          <w:rPr>
            <w:noProof/>
            <w:webHidden/>
          </w:rPr>
          <w:fldChar w:fldCharType="separate"/>
        </w:r>
        <w:r w:rsidR="004E4372">
          <w:rPr>
            <w:noProof/>
            <w:webHidden/>
          </w:rPr>
          <w:t>12</w:t>
        </w:r>
        <w:r>
          <w:rPr>
            <w:noProof/>
            <w:webHidden/>
          </w:rPr>
          <w:fldChar w:fldCharType="end"/>
        </w:r>
      </w:hyperlink>
    </w:p>
    <w:p w14:paraId="274F93BA" w14:textId="43E32364"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55" w:history="1">
        <w:r w:rsidRPr="00553B6B">
          <w:rPr>
            <w:rStyle w:val="Hyperlink"/>
            <w:rFonts w:cs="Times New Roman"/>
            <w:noProof/>
          </w:rPr>
          <w:t>5.3 Các ca sử dụng</w:t>
        </w:r>
        <w:r>
          <w:rPr>
            <w:noProof/>
            <w:webHidden/>
          </w:rPr>
          <w:tab/>
        </w:r>
        <w:r>
          <w:rPr>
            <w:noProof/>
            <w:webHidden/>
          </w:rPr>
          <w:fldChar w:fldCharType="begin"/>
        </w:r>
        <w:r>
          <w:rPr>
            <w:noProof/>
            <w:webHidden/>
          </w:rPr>
          <w:instrText xml:space="preserve"> PAGEREF _Toc132104155 \h </w:instrText>
        </w:r>
        <w:r>
          <w:rPr>
            <w:noProof/>
            <w:webHidden/>
          </w:rPr>
        </w:r>
        <w:r>
          <w:rPr>
            <w:noProof/>
            <w:webHidden/>
          </w:rPr>
          <w:fldChar w:fldCharType="separate"/>
        </w:r>
        <w:r w:rsidR="004E4372">
          <w:rPr>
            <w:noProof/>
            <w:webHidden/>
          </w:rPr>
          <w:t>12</w:t>
        </w:r>
        <w:r>
          <w:rPr>
            <w:noProof/>
            <w:webHidden/>
          </w:rPr>
          <w:fldChar w:fldCharType="end"/>
        </w:r>
      </w:hyperlink>
    </w:p>
    <w:p w14:paraId="32E30E21" w14:textId="317D7828" w:rsidR="005E711E" w:rsidRDefault="005E711E" w:rsidP="005E711E">
      <w:pPr>
        <w:pStyle w:val="TOC3"/>
        <w:tabs>
          <w:tab w:val="right" w:leader="dot" w:pos="8778"/>
        </w:tabs>
        <w:spacing w:after="0" w:line="240" w:lineRule="auto"/>
        <w:rPr>
          <w:rFonts w:asciiTheme="minorHAnsi" w:eastAsiaTheme="minorEastAsia" w:hAnsiTheme="minorHAnsi"/>
          <w:noProof/>
          <w:sz w:val="22"/>
        </w:rPr>
      </w:pPr>
      <w:hyperlink w:anchor="_Toc132104156" w:history="1">
        <w:r w:rsidRPr="00553B6B">
          <w:rPr>
            <w:rStyle w:val="Hyperlink"/>
            <w:rFonts w:cs="Times New Roman"/>
            <w:i/>
            <w:iCs/>
            <w:noProof/>
          </w:rPr>
          <w:t>5.3.1 Miêu tả đơn giản</w:t>
        </w:r>
        <w:r>
          <w:rPr>
            <w:noProof/>
            <w:webHidden/>
          </w:rPr>
          <w:tab/>
        </w:r>
        <w:r>
          <w:rPr>
            <w:noProof/>
            <w:webHidden/>
          </w:rPr>
          <w:fldChar w:fldCharType="begin"/>
        </w:r>
        <w:r>
          <w:rPr>
            <w:noProof/>
            <w:webHidden/>
          </w:rPr>
          <w:instrText xml:space="preserve"> PAGEREF _Toc132104156 \h </w:instrText>
        </w:r>
        <w:r>
          <w:rPr>
            <w:noProof/>
            <w:webHidden/>
          </w:rPr>
        </w:r>
        <w:r>
          <w:rPr>
            <w:noProof/>
            <w:webHidden/>
          </w:rPr>
          <w:fldChar w:fldCharType="separate"/>
        </w:r>
        <w:r w:rsidR="004E4372">
          <w:rPr>
            <w:noProof/>
            <w:webHidden/>
          </w:rPr>
          <w:t>13</w:t>
        </w:r>
        <w:r>
          <w:rPr>
            <w:noProof/>
            <w:webHidden/>
          </w:rPr>
          <w:fldChar w:fldCharType="end"/>
        </w:r>
      </w:hyperlink>
    </w:p>
    <w:p w14:paraId="4BA1CD5F" w14:textId="3F8F5BAC" w:rsidR="005E711E" w:rsidRDefault="005E711E" w:rsidP="005E711E">
      <w:pPr>
        <w:pStyle w:val="TOC3"/>
        <w:tabs>
          <w:tab w:val="right" w:leader="dot" w:pos="8778"/>
        </w:tabs>
        <w:spacing w:after="0" w:line="240" w:lineRule="auto"/>
        <w:rPr>
          <w:rFonts w:asciiTheme="minorHAnsi" w:eastAsiaTheme="minorEastAsia" w:hAnsiTheme="minorHAnsi"/>
          <w:noProof/>
          <w:sz w:val="22"/>
        </w:rPr>
      </w:pPr>
      <w:hyperlink w:anchor="_Toc132104157" w:history="1">
        <w:r w:rsidRPr="00553B6B">
          <w:rPr>
            <w:rStyle w:val="Hyperlink"/>
            <w:rFonts w:cs="Times New Roman"/>
            <w:i/>
            <w:iCs/>
            <w:noProof/>
          </w:rPr>
          <w:t>5.3.2 Lược đồ ca sử dụng</w:t>
        </w:r>
        <w:r>
          <w:rPr>
            <w:noProof/>
            <w:webHidden/>
          </w:rPr>
          <w:tab/>
        </w:r>
        <w:r>
          <w:rPr>
            <w:noProof/>
            <w:webHidden/>
          </w:rPr>
          <w:fldChar w:fldCharType="begin"/>
        </w:r>
        <w:r>
          <w:rPr>
            <w:noProof/>
            <w:webHidden/>
          </w:rPr>
          <w:instrText xml:space="preserve"> PAGEREF _Toc132104157 \h </w:instrText>
        </w:r>
        <w:r>
          <w:rPr>
            <w:noProof/>
            <w:webHidden/>
          </w:rPr>
        </w:r>
        <w:r>
          <w:rPr>
            <w:noProof/>
            <w:webHidden/>
          </w:rPr>
          <w:fldChar w:fldCharType="separate"/>
        </w:r>
        <w:r w:rsidR="004E4372">
          <w:rPr>
            <w:noProof/>
            <w:webHidden/>
          </w:rPr>
          <w:t>13</w:t>
        </w:r>
        <w:r>
          <w:rPr>
            <w:noProof/>
            <w:webHidden/>
          </w:rPr>
          <w:fldChar w:fldCharType="end"/>
        </w:r>
      </w:hyperlink>
    </w:p>
    <w:p w14:paraId="195096FF" w14:textId="53A23739" w:rsidR="005E711E" w:rsidRDefault="005E711E" w:rsidP="005E711E">
      <w:pPr>
        <w:pStyle w:val="TOC3"/>
        <w:tabs>
          <w:tab w:val="right" w:leader="dot" w:pos="8778"/>
        </w:tabs>
        <w:spacing w:after="0" w:line="240" w:lineRule="auto"/>
        <w:rPr>
          <w:rFonts w:asciiTheme="minorHAnsi" w:eastAsiaTheme="minorEastAsia" w:hAnsiTheme="minorHAnsi"/>
          <w:noProof/>
          <w:sz w:val="22"/>
        </w:rPr>
      </w:pPr>
      <w:hyperlink w:anchor="_Toc132104158" w:history="1">
        <w:r w:rsidRPr="00553B6B">
          <w:rPr>
            <w:rStyle w:val="Hyperlink"/>
            <w:rFonts w:cs="Times New Roman"/>
            <w:i/>
            <w:iCs/>
            <w:noProof/>
          </w:rPr>
          <w:t>5.3.3 Ma trận truy vết</w:t>
        </w:r>
        <w:r>
          <w:rPr>
            <w:noProof/>
            <w:webHidden/>
          </w:rPr>
          <w:tab/>
        </w:r>
        <w:r>
          <w:rPr>
            <w:noProof/>
            <w:webHidden/>
          </w:rPr>
          <w:fldChar w:fldCharType="begin"/>
        </w:r>
        <w:r>
          <w:rPr>
            <w:noProof/>
            <w:webHidden/>
          </w:rPr>
          <w:instrText xml:space="preserve"> PAGEREF _Toc132104158 \h </w:instrText>
        </w:r>
        <w:r>
          <w:rPr>
            <w:noProof/>
            <w:webHidden/>
          </w:rPr>
        </w:r>
        <w:r>
          <w:rPr>
            <w:noProof/>
            <w:webHidden/>
          </w:rPr>
          <w:fldChar w:fldCharType="separate"/>
        </w:r>
        <w:r w:rsidR="004E4372">
          <w:rPr>
            <w:noProof/>
            <w:webHidden/>
          </w:rPr>
          <w:t>14</w:t>
        </w:r>
        <w:r>
          <w:rPr>
            <w:noProof/>
            <w:webHidden/>
          </w:rPr>
          <w:fldChar w:fldCharType="end"/>
        </w:r>
      </w:hyperlink>
    </w:p>
    <w:p w14:paraId="43BD742D" w14:textId="17F32A4A" w:rsidR="005E711E" w:rsidRDefault="005E711E" w:rsidP="005E711E">
      <w:pPr>
        <w:pStyle w:val="TOC3"/>
        <w:tabs>
          <w:tab w:val="right" w:leader="dot" w:pos="8778"/>
        </w:tabs>
        <w:spacing w:after="0" w:line="240" w:lineRule="auto"/>
        <w:rPr>
          <w:rFonts w:asciiTheme="minorHAnsi" w:eastAsiaTheme="minorEastAsia" w:hAnsiTheme="minorHAnsi"/>
          <w:noProof/>
          <w:sz w:val="22"/>
        </w:rPr>
      </w:pPr>
      <w:hyperlink w:anchor="_Toc132104159" w:history="1">
        <w:r w:rsidRPr="00553B6B">
          <w:rPr>
            <w:rStyle w:val="Hyperlink"/>
            <w:rFonts w:cs="Times New Roman"/>
            <w:i/>
            <w:iCs/>
            <w:noProof/>
          </w:rPr>
          <w:t>5.3.4 Miêu tả đầy đủ</w:t>
        </w:r>
        <w:r>
          <w:rPr>
            <w:noProof/>
            <w:webHidden/>
          </w:rPr>
          <w:tab/>
        </w:r>
        <w:r>
          <w:rPr>
            <w:noProof/>
            <w:webHidden/>
          </w:rPr>
          <w:fldChar w:fldCharType="begin"/>
        </w:r>
        <w:r>
          <w:rPr>
            <w:noProof/>
            <w:webHidden/>
          </w:rPr>
          <w:instrText xml:space="preserve"> PAGEREF _Toc132104159 \h </w:instrText>
        </w:r>
        <w:r>
          <w:rPr>
            <w:noProof/>
            <w:webHidden/>
          </w:rPr>
        </w:r>
        <w:r>
          <w:rPr>
            <w:noProof/>
            <w:webHidden/>
          </w:rPr>
          <w:fldChar w:fldCharType="separate"/>
        </w:r>
        <w:r w:rsidR="004E4372">
          <w:rPr>
            <w:noProof/>
            <w:webHidden/>
          </w:rPr>
          <w:t>14</w:t>
        </w:r>
        <w:r>
          <w:rPr>
            <w:noProof/>
            <w:webHidden/>
          </w:rPr>
          <w:fldChar w:fldCharType="end"/>
        </w:r>
      </w:hyperlink>
    </w:p>
    <w:p w14:paraId="561EBD62" w14:textId="24F3B3BC"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60" w:history="1">
        <w:r w:rsidRPr="00553B6B">
          <w:rPr>
            <w:rStyle w:val="Hyperlink"/>
            <w:rFonts w:cs="Times New Roman"/>
            <w:noProof/>
          </w:rPr>
          <w:t>5.4 Sơ đồ luồng</w:t>
        </w:r>
        <w:r>
          <w:rPr>
            <w:noProof/>
            <w:webHidden/>
          </w:rPr>
          <w:tab/>
        </w:r>
        <w:r>
          <w:rPr>
            <w:noProof/>
            <w:webHidden/>
          </w:rPr>
          <w:fldChar w:fldCharType="begin"/>
        </w:r>
        <w:r>
          <w:rPr>
            <w:noProof/>
            <w:webHidden/>
          </w:rPr>
          <w:instrText xml:space="preserve"> PAGEREF _Toc132104160 \h </w:instrText>
        </w:r>
        <w:r>
          <w:rPr>
            <w:noProof/>
            <w:webHidden/>
          </w:rPr>
        </w:r>
        <w:r>
          <w:rPr>
            <w:noProof/>
            <w:webHidden/>
          </w:rPr>
          <w:fldChar w:fldCharType="separate"/>
        </w:r>
        <w:r w:rsidR="004E4372">
          <w:rPr>
            <w:noProof/>
            <w:webHidden/>
          </w:rPr>
          <w:t>15</w:t>
        </w:r>
        <w:r>
          <w:rPr>
            <w:noProof/>
            <w:webHidden/>
          </w:rPr>
          <w:fldChar w:fldCharType="end"/>
        </w:r>
      </w:hyperlink>
    </w:p>
    <w:p w14:paraId="74544D0A" w14:textId="06BB7EAC" w:rsidR="005E711E" w:rsidRDefault="005E711E" w:rsidP="005E711E">
      <w:pPr>
        <w:pStyle w:val="TOC1"/>
        <w:spacing w:after="0" w:line="240" w:lineRule="auto"/>
        <w:rPr>
          <w:rFonts w:asciiTheme="minorHAnsi" w:eastAsiaTheme="minorEastAsia" w:hAnsiTheme="minorHAnsi"/>
          <w:noProof/>
          <w:sz w:val="22"/>
        </w:rPr>
      </w:pPr>
      <w:hyperlink w:anchor="_Toc132104161" w:history="1">
        <w:r w:rsidRPr="00553B6B">
          <w:rPr>
            <w:rStyle w:val="Hyperlink"/>
            <w:rFonts w:cs="Times New Roman"/>
            <w:noProof/>
          </w:rPr>
          <w:t>6. ĐÁNH GIÁ ĐỘ PHỨC TẠP CÁC CA SỬ DỤNG</w:t>
        </w:r>
        <w:r>
          <w:rPr>
            <w:noProof/>
            <w:webHidden/>
          </w:rPr>
          <w:tab/>
        </w:r>
        <w:r>
          <w:rPr>
            <w:noProof/>
            <w:webHidden/>
          </w:rPr>
          <w:fldChar w:fldCharType="begin"/>
        </w:r>
        <w:r>
          <w:rPr>
            <w:noProof/>
            <w:webHidden/>
          </w:rPr>
          <w:instrText xml:space="preserve"> PAGEREF _Toc132104161 \h </w:instrText>
        </w:r>
        <w:r>
          <w:rPr>
            <w:noProof/>
            <w:webHidden/>
          </w:rPr>
        </w:r>
        <w:r>
          <w:rPr>
            <w:noProof/>
            <w:webHidden/>
          </w:rPr>
          <w:fldChar w:fldCharType="separate"/>
        </w:r>
        <w:r w:rsidR="004E4372">
          <w:rPr>
            <w:noProof/>
            <w:webHidden/>
          </w:rPr>
          <w:t>17</w:t>
        </w:r>
        <w:r>
          <w:rPr>
            <w:noProof/>
            <w:webHidden/>
          </w:rPr>
          <w:fldChar w:fldCharType="end"/>
        </w:r>
      </w:hyperlink>
    </w:p>
    <w:p w14:paraId="611C5CCF" w14:textId="66C7C1BE" w:rsidR="005E711E" w:rsidRDefault="005E711E" w:rsidP="005E711E">
      <w:pPr>
        <w:pStyle w:val="TOC1"/>
        <w:spacing w:after="0" w:line="240" w:lineRule="auto"/>
        <w:rPr>
          <w:rFonts w:asciiTheme="minorHAnsi" w:eastAsiaTheme="minorEastAsia" w:hAnsiTheme="minorHAnsi"/>
          <w:noProof/>
          <w:sz w:val="22"/>
        </w:rPr>
      </w:pPr>
      <w:hyperlink w:anchor="_Toc132104162" w:history="1">
        <w:r w:rsidRPr="00553B6B">
          <w:rPr>
            <w:rStyle w:val="Hyperlink"/>
            <w:rFonts w:cs="Times New Roman"/>
            <w:noProof/>
          </w:rPr>
          <w:t>7. PHÂN TÍCH MIỀN</w:t>
        </w:r>
        <w:r>
          <w:rPr>
            <w:noProof/>
            <w:webHidden/>
          </w:rPr>
          <w:tab/>
        </w:r>
        <w:r>
          <w:rPr>
            <w:noProof/>
            <w:webHidden/>
          </w:rPr>
          <w:fldChar w:fldCharType="begin"/>
        </w:r>
        <w:r>
          <w:rPr>
            <w:noProof/>
            <w:webHidden/>
          </w:rPr>
          <w:instrText xml:space="preserve"> PAGEREF _Toc132104162 \h </w:instrText>
        </w:r>
        <w:r>
          <w:rPr>
            <w:noProof/>
            <w:webHidden/>
          </w:rPr>
        </w:r>
        <w:r>
          <w:rPr>
            <w:noProof/>
            <w:webHidden/>
          </w:rPr>
          <w:fldChar w:fldCharType="separate"/>
        </w:r>
        <w:r w:rsidR="004E4372">
          <w:rPr>
            <w:noProof/>
            <w:webHidden/>
          </w:rPr>
          <w:t>18</w:t>
        </w:r>
        <w:r>
          <w:rPr>
            <w:noProof/>
            <w:webHidden/>
          </w:rPr>
          <w:fldChar w:fldCharType="end"/>
        </w:r>
      </w:hyperlink>
    </w:p>
    <w:p w14:paraId="18216BDC" w14:textId="494B24F4"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63" w:history="1">
        <w:r w:rsidRPr="00553B6B">
          <w:rPr>
            <w:rStyle w:val="Hyperlink"/>
            <w:rFonts w:cs="Times New Roman"/>
            <w:noProof/>
          </w:rPr>
          <w:t>7.1 Mô hình miền (Domain Model)</w:t>
        </w:r>
        <w:r>
          <w:rPr>
            <w:noProof/>
            <w:webHidden/>
          </w:rPr>
          <w:tab/>
        </w:r>
        <w:r>
          <w:rPr>
            <w:noProof/>
            <w:webHidden/>
          </w:rPr>
          <w:fldChar w:fldCharType="begin"/>
        </w:r>
        <w:r>
          <w:rPr>
            <w:noProof/>
            <w:webHidden/>
          </w:rPr>
          <w:instrText xml:space="preserve"> PAGEREF _Toc132104163 \h </w:instrText>
        </w:r>
        <w:r>
          <w:rPr>
            <w:noProof/>
            <w:webHidden/>
          </w:rPr>
        </w:r>
        <w:r>
          <w:rPr>
            <w:noProof/>
            <w:webHidden/>
          </w:rPr>
          <w:fldChar w:fldCharType="separate"/>
        </w:r>
        <w:r w:rsidR="004E4372">
          <w:rPr>
            <w:noProof/>
            <w:webHidden/>
          </w:rPr>
          <w:t>18</w:t>
        </w:r>
        <w:r>
          <w:rPr>
            <w:noProof/>
            <w:webHidden/>
          </w:rPr>
          <w:fldChar w:fldCharType="end"/>
        </w:r>
      </w:hyperlink>
    </w:p>
    <w:p w14:paraId="553397A9" w14:textId="33C3C1F6" w:rsidR="005E711E" w:rsidRDefault="005E711E" w:rsidP="005E711E">
      <w:pPr>
        <w:pStyle w:val="TOC3"/>
        <w:tabs>
          <w:tab w:val="right" w:leader="dot" w:pos="8778"/>
        </w:tabs>
        <w:spacing w:after="0" w:line="240" w:lineRule="auto"/>
        <w:rPr>
          <w:rFonts w:asciiTheme="minorHAnsi" w:eastAsiaTheme="minorEastAsia" w:hAnsiTheme="minorHAnsi"/>
          <w:noProof/>
          <w:sz w:val="22"/>
        </w:rPr>
      </w:pPr>
      <w:hyperlink w:anchor="_Toc132104164" w:history="1">
        <w:r w:rsidRPr="00553B6B">
          <w:rPr>
            <w:rStyle w:val="Hyperlink"/>
            <w:rFonts w:cs="Times New Roman"/>
            <w:i/>
            <w:iCs/>
            <w:noProof/>
          </w:rPr>
          <w:t xml:space="preserve">7.1.1 Xác định các khái niệm </w:t>
        </w:r>
        <w:r w:rsidRPr="00553B6B">
          <w:rPr>
            <w:rStyle w:val="Hyperlink"/>
            <w:rFonts w:cs="Times New Roman"/>
            <w:noProof/>
          </w:rPr>
          <w:t>(</w:t>
        </w:r>
        <w:r w:rsidRPr="00553B6B">
          <w:rPr>
            <w:rStyle w:val="Hyperlink"/>
            <w:rFonts w:cs="Times New Roman"/>
            <w:iCs/>
            <w:noProof/>
          </w:rPr>
          <w:t>Concept Definitions)</w:t>
        </w:r>
        <w:r>
          <w:rPr>
            <w:noProof/>
            <w:webHidden/>
          </w:rPr>
          <w:tab/>
        </w:r>
        <w:r>
          <w:rPr>
            <w:noProof/>
            <w:webHidden/>
          </w:rPr>
          <w:fldChar w:fldCharType="begin"/>
        </w:r>
        <w:r>
          <w:rPr>
            <w:noProof/>
            <w:webHidden/>
          </w:rPr>
          <w:instrText xml:space="preserve"> PAGEREF _Toc132104164 \h </w:instrText>
        </w:r>
        <w:r>
          <w:rPr>
            <w:noProof/>
            <w:webHidden/>
          </w:rPr>
        </w:r>
        <w:r>
          <w:rPr>
            <w:noProof/>
            <w:webHidden/>
          </w:rPr>
          <w:fldChar w:fldCharType="separate"/>
        </w:r>
        <w:r w:rsidR="004E4372">
          <w:rPr>
            <w:noProof/>
            <w:webHidden/>
          </w:rPr>
          <w:t>19</w:t>
        </w:r>
        <w:r>
          <w:rPr>
            <w:noProof/>
            <w:webHidden/>
          </w:rPr>
          <w:fldChar w:fldCharType="end"/>
        </w:r>
      </w:hyperlink>
    </w:p>
    <w:p w14:paraId="374E05D6" w14:textId="02AC72E7" w:rsidR="005E711E" w:rsidRDefault="005E711E" w:rsidP="005E711E">
      <w:pPr>
        <w:pStyle w:val="TOC3"/>
        <w:tabs>
          <w:tab w:val="right" w:leader="dot" w:pos="8778"/>
        </w:tabs>
        <w:spacing w:after="0" w:line="240" w:lineRule="auto"/>
        <w:rPr>
          <w:rFonts w:asciiTheme="minorHAnsi" w:eastAsiaTheme="minorEastAsia" w:hAnsiTheme="minorHAnsi"/>
          <w:noProof/>
          <w:sz w:val="22"/>
        </w:rPr>
      </w:pPr>
      <w:hyperlink w:anchor="_Toc132104165" w:history="1">
        <w:r w:rsidRPr="00553B6B">
          <w:rPr>
            <w:rStyle w:val="Hyperlink"/>
            <w:rFonts w:cs="Times New Roman"/>
            <w:i/>
            <w:iCs/>
            <w:noProof/>
          </w:rPr>
          <w:t>7.1.2 Xác định mối quan hệ</w:t>
        </w:r>
        <w:r>
          <w:rPr>
            <w:noProof/>
            <w:webHidden/>
          </w:rPr>
          <w:tab/>
        </w:r>
        <w:r>
          <w:rPr>
            <w:noProof/>
            <w:webHidden/>
          </w:rPr>
          <w:fldChar w:fldCharType="begin"/>
        </w:r>
        <w:r>
          <w:rPr>
            <w:noProof/>
            <w:webHidden/>
          </w:rPr>
          <w:instrText xml:space="preserve"> PAGEREF _Toc132104165 \h </w:instrText>
        </w:r>
        <w:r>
          <w:rPr>
            <w:noProof/>
            <w:webHidden/>
          </w:rPr>
        </w:r>
        <w:r>
          <w:rPr>
            <w:noProof/>
            <w:webHidden/>
          </w:rPr>
          <w:fldChar w:fldCharType="separate"/>
        </w:r>
        <w:r w:rsidR="004E4372">
          <w:rPr>
            <w:noProof/>
            <w:webHidden/>
          </w:rPr>
          <w:t>20</w:t>
        </w:r>
        <w:r>
          <w:rPr>
            <w:noProof/>
            <w:webHidden/>
          </w:rPr>
          <w:fldChar w:fldCharType="end"/>
        </w:r>
      </w:hyperlink>
    </w:p>
    <w:p w14:paraId="4742BB9B" w14:textId="7619036F" w:rsidR="005E711E" w:rsidRDefault="005E711E" w:rsidP="005E711E">
      <w:pPr>
        <w:pStyle w:val="TOC3"/>
        <w:tabs>
          <w:tab w:val="right" w:leader="dot" w:pos="8778"/>
        </w:tabs>
        <w:spacing w:after="0" w:line="240" w:lineRule="auto"/>
        <w:rPr>
          <w:rFonts w:asciiTheme="minorHAnsi" w:eastAsiaTheme="minorEastAsia" w:hAnsiTheme="minorHAnsi"/>
          <w:noProof/>
          <w:sz w:val="22"/>
        </w:rPr>
      </w:pPr>
      <w:hyperlink w:anchor="_Toc132104166" w:history="1">
        <w:r w:rsidRPr="00553B6B">
          <w:rPr>
            <w:rStyle w:val="Hyperlink"/>
            <w:rFonts w:cs="Times New Roman"/>
            <w:i/>
            <w:iCs/>
            <w:noProof/>
          </w:rPr>
          <w:t>7.1.3 Xác định các thuộc tính</w:t>
        </w:r>
        <w:r>
          <w:rPr>
            <w:noProof/>
            <w:webHidden/>
          </w:rPr>
          <w:tab/>
        </w:r>
        <w:r>
          <w:rPr>
            <w:noProof/>
            <w:webHidden/>
          </w:rPr>
          <w:fldChar w:fldCharType="begin"/>
        </w:r>
        <w:r>
          <w:rPr>
            <w:noProof/>
            <w:webHidden/>
          </w:rPr>
          <w:instrText xml:space="preserve"> PAGEREF _Toc132104166 \h </w:instrText>
        </w:r>
        <w:r>
          <w:rPr>
            <w:noProof/>
            <w:webHidden/>
          </w:rPr>
        </w:r>
        <w:r>
          <w:rPr>
            <w:noProof/>
            <w:webHidden/>
          </w:rPr>
          <w:fldChar w:fldCharType="separate"/>
        </w:r>
        <w:r w:rsidR="004E4372">
          <w:rPr>
            <w:noProof/>
            <w:webHidden/>
          </w:rPr>
          <w:t>20</w:t>
        </w:r>
        <w:r>
          <w:rPr>
            <w:noProof/>
            <w:webHidden/>
          </w:rPr>
          <w:fldChar w:fldCharType="end"/>
        </w:r>
      </w:hyperlink>
    </w:p>
    <w:p w14:paraId="6624137B" w14:textId="4A1B9295" w:rsidR="005E711E" w:rsidRDefault="005E711E" w:rsidP="005E711E">
      <w:pPr>
        <w:pStyle w:val="TOC3"/>
        <w:tabs>
          <w:tab w:val="right" w:leader="dot" w:pos="8778"/>
        </w:tabs>
        <w:spacing w:after="0" w:line="240" w:lineRule="auto"/>
        <w:rPr>
          <w:rFonts w:asciiTheme="minorHAnsi" w:eastAsiaTheme="minorEastAsia" w:hAnsiTheme="minorHAnsi"/>
          <w:noProof/>
          <w:sz w:val="22"/>
        </w:rPr>
      </w:pPr>
      <w:hyperlink w:anchor="_Toc132104167" w:history="1">
        <w:r w:rsidRPr="00553B6B">
          <w:rPr>
            <w:rStyle w:val="Hyperlink"/>
            <w:rFonts w:cs="Times New Roman"/>
            <w:i/>
            <w:iCs/>
            <w:noProof/>
          </w:rPr>
          <w:t>7.1.4 Ma trận truy xuất</w:t>
        </w:r>
        <w:r>
          <w:rPr>
            <w:noProof/>
            <w:webHidden/>
          </w:rPr>
          <w:tab/>
        </w:r>
        <w:r>
          <w:rPr>
            <w:noProof/>
            <w:webHidden/>
          </w:rPr>
          <w:fldChar w:fldCharType="begin"/>
        </w:r>
        <w:r>
          <w:rPr>
            <w:noProof/>
            <w:webHidden/>
          </w:rPr>
          <w:instrText xml:space="preserve"> PAGEREF _Toc132104167 \h </w:instrText>
        </w:r>
        <w:r>
          <w:rPr>
            <w:noProof/>
            <w:webHidden/>
          </w:rPr>
        </w:r>
        <w:r>
          <w:rPr>
            <w:noProof/>
            <w:webHidden/>
          </w:rPr>
          <w:fldChar w:fldCharType="separate"/>
        </w:r>
        <w:r w:rsidR="004E4372">
          <w:rPr>
            <w:noProof/>
            <w:webHidden/>
          </w:rPr>
          <w:t>21</w:t>
        </w:r>
        <w:r>
          <w:rPr>
            <w:noProof/>
            <w:webHidden/>
          </w:rPr>
          <w:fldChar w:fldCharType="end"/>
        </w:r>
      </w:hyperlink>
    </w:p>
    <w:p w14:paraId="110C3E49" w14:textId="2A80FAF6"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68" w:history="1">
        <w:r w:rsidRPr="00553B6B">
          <w:rPr>
            <w:rStyle w:val="Hyperlink"/>
            <w:rFonts w:cs="Times New Roman"/>
            <w:noProof/>
          </w:rPr>
          <w:t>7.2 Các hợp đồng hoạt động hệ thống (System Operation Contracts)</w:t>
        </w:r>
        <w:r>
          <w:rPr>
            <w:noProof/>
            <w:webHidden/>
          </w:rPr>
          <w:tab/>
        </w:r>
        <w:r>
          <w:rPr>
            <w:noProof/>
            <w:webHidden/>
          </w:rPr>
          <w:fldChar w:fldCharType="begin"/>
        </w:r>
        <w:r>
          <w:rPr>
            <w:noProof/>
            <w:webHidden/>
          </w:rPr>
          <w:instrText xml:space="preserve"> PAGEREF _Toc132104168 \h </w:instrText>
        </w:r>
        <w:r>
          <w:rPr>
            <w:noProof/>
            <w:webHidden/>
          </w:rPr>
        </w:r>
        <w:r>
          <w:rPr>
            <w:noProof/>
            <w:webHidden/>
          </w:rPr>
          <w:fldChar w:fldCharType="separate"/>
        </w:r>
        <w:r w:rsidR="004E4372">
          <w:rPr>
            <w:noProof/>
            <w:webHidden/>
          </w:rPr>
          <w:t>22</w:t>
        </w:r>
        <w:r>
          <w:rPr>
            <w:noProof/>
            <w:webHidden/>
          </w:rPr>
          <w:fldChar w:fldCharType="end"/>
        </w:r>
      </w:hyperlink>
    </w:p>
    <w:p w14:paraId="1DBE3FE0" w14:textId="7A866F09"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69" w:history="1">
        <w:r w:rsidRPr="00553B6B">
          <w:rPr>
            <w:rStyle w:val="Hyperlink"/>
            <w:rFonts w:cs="Times New Roman"/>
            <w:noProof/>
          </w:rPr>
          <w:t>7.3 Mô hình toán học</w:t>
        </w:r>
        <w:r>
          <w:rPr>
            <w:noProof/>
            <w:webHidden/>
          </w:rPr>
          <w:tab/>
        </w:r>
        <w:r>
          <w:rPr>
            <w:noProof/>
            <w:webHidden/>
          </w:rPr>
          <w:fldChar w:fldCharType="begin"/>
        </w:r>
        <w:r>
          <w:rPr>
            <w:noProof/>
            <w:webHidden/>
          </w:rPr>
          <w:instrText xml:space="preserve"> PAGEREF _Toc132104169 \h </w:instrText>
        </w:r>
        <w:r>
          <w:rPr>
            <w:noProof/>
            <w:webHidden/>
          </w:rPr>
        </w:r>
        <w:r>
          <w:rPr>
            <w:noProof/>
            <w:webHidden/>
          </w:rPr>
          <w:fldChar w:fldCharType="separate"/>
        </w:r>
        <w:r w:rsidR="004E4372">
          <w:rPr>
            <w:noProof/>
            <w:webHidden/>
          </w:rPr>
          <w:t>22</w:t>
        </w:r>
        <w:r>
          <w:rPr>
            <w:noProof/>
            <w:webHidden/>
          </w:rPr>
          <w:fldChar w:fldCharType="end"/>
        </w:r>
      </w:hyperlink>
    </w:p>
    <w:p w14:paraId="26A5478C" w14:textId="547316A2" w:rsidR="005E711E" w:rsidRDefault="005E711E" w:rsidP="005E711E">
      <w:pPr>
        <w:pStyle w:val="TOC1"/>
        <w:spacing w:after="0" w:line="240" w:lineRule="auto"/>
        <w:rPr>
          <w:rFonts w:asciiTheme="minorHAnsi" w:eastAsiaTheme="minorEastAsia" w:hAnsiTheme="minorHAnsi"/>
          <w:noProof/>
          <w:sz w:val="22"/>
        </w:rPr>
      </w:pPr>
      <w:hyperlink w:anchor="_Toc132104170" w:history="1">
        <w:r w:rsidRPr="00553B6B">
          <w:rPr>
            <w:rStyle w:val="Hyperlink"/>
            <w:rFonts w:cs="Times New Roman"/>
            <w:noProof/>
          </w:rPr>
          <w:t>8. BIỂU ĐỒ TƯƠNG TÁC (</w:t>
        </w:r>
        <w:r w:rsidRPr="00553B6B">
          <w:rPr>
            <w:rStyle w:val="Hyperlink"/>
            <w:rFonts w:cs="Times New Roman"/>
            <w:iCs/>
            <w:noProof/>
          </w:rPr>
          <w:t>Interaction Diagram)</w:t>
        </w:r>
        <w:r>
          <w:rPr>
            <w:noProof/>
            <w:webHidden/>
          </w:rPr>
          <w:tab/>
        </w:r>
        <w:r>
          <w:rPr>
            <w:noProof/>
            <w:webHidden/>
          </w:rPr>
          <w:fldChar w:fldCharType="begin"/>
        </w:r>
        <w:r>
          <w:rPr>
            <w:noProof/>
            <w:webHidden/>
          </w:rPr>
          <w:instrText xml:space="preserve"> PAGEREF _Toc132104170 \h </w:instrText>
        </w:r>
        <w:r>
          <w:rPr>
            <w:noProof/>
            <w:webHidden/>
          </w:rPr>
        </w:r>
        <w:r>
          <w:rPr>
            <w:noProof/>
            <w:webHidden/>
          </w:rPr>
          <w:fldChar w:fldCharType="separate"/>
        </w:r>
        <w:r w:rsidR="004E4372">
          <w:rPr>
            <w:noProof/>
            <w:webHidden/>
          </w:rPr>
          <w:t>24</w:t>
        </w:r>
        <w:r>
          <w:rPr>
            <w:noProof/>
            <w:webHidden/>
          </w:rPr>
          <w:fldChar w:fldCharType="end"/>
        </w:r>
      </w:hyperlink>
    </w:p>
    <w:p w14:paraId="2DB6912A" w14:textId="2A405B00" w:rsidR="005E711E" w:rsidRDefault="005E711E" w:rsidP="005E711E">
      <w:pPr>
        <w:pStyle w:val="TOC1"/>
        <w:spacing w:after="0" w:line="240" w:lineRule="auto"/>
        <w:rPr>
          <w:rFonts w:asciiTheme="minorHAnsi" w:eastAsiaTheme="minorEastAsia" w:hAnsiTheme="minorHAnsi"/>
          <w:noProof/>
          <w:sz w:val="22"/>
        </w:rPr>
      </w:pPr>
      <w:hyperlink w:anchor="_Toc132104171" w:history="1">
        <w:r w:rsidRPr="00553B6B">
          <w:rPr>
            <w:rStyle w:val="Hyperlink"/>
            <w:rFonts w:cs="Times New Roman"/>
            <w:noProof/>
          </w:rPr>
          <w:t>9. LƯỢC ĐỒ LỚP VÀ MIÊU TẢ GIAO DIỆN</w:t>
        </w:r>
        <w:r>
          <w:rPr>
            <w:noProof/>
            <w:webHidden/>
          </w:rPr>
          <w:tab/>
        </w:r>
        <w:r>
          <w:rPr>
            <w:noProof/>
            <w:webHidden/>
          </w:rPr>
          <w:fldChar w:fldCharType="begin"/>
        </w:r>
        <w:r>
          <w:rPr>
            <w:noProof/>
            <w:webHidden/>
          </w:rPr>
          <w:instrText xml:space="preserve"> PAGEREF _Toc132104171 \h </w:instrText>
        </w:r>
        <w:r>
          <w:rPr>
            <w:noProof/>
            <w:webHidden/>
          </w:rPr>
        </w:r>
        <w:r>
          <w:rPr>
            <w:noProof/>
            <w:webHidden/>
          </w:rPr>
          <w:fldChar w:fldCharType="separate"/>
        </w:r>
        <w:r w:rsidR="004E4372">
          <w:rPr>
            <w:noProof/>
            <w:webHidden/>
          </w:rPr>
          <w:t>25</w:t>
        </w:r>
        <w:r>
          <w:rPr>
            <w:noProof/>
            <w:webHidden/>
          </w:rPr>
          <w:fldChar w:fldCharType="end"/>
        </w:r>
      </w:hyperlink>
    </w:p>
    <w:p w14:paraId="4FEBC0CA" w14:textId="68FE51B8" w:rsidR="005E711E" w:rsidRDefault="005E711E" w:rsidP="005E711E">
      <w:pPr>
        <w:pStyle w:val="TOC1"/>
        <w:spacing w:after="0" w:line="240" w:lineRule="auto"/>
        <w:rPr>
          <w:rFonts w:asciiTheme="minorHAnsi" w:eastAsiaTheme="minorEastAsia" w:hAnsiTheme="minorHAnsi"/>
          <w:noProof/>
          <w:sz w:val="22"/>
        </w:rPr>
      </w:pPr>
      <w:hyperlink w:anchor="_Toc132104172" w:history="1">
        <w:r w:rsidRPr="00553B6B">
          <w:rPr>
            <w:rStyle w:val="Hyperlink"/>
            <w:rFonts w:cs="Times New Roman"/>
            <w:noProof/>
          </w:rPr>
          <w:t>10. THIẾT KẾ VÀ KIẾN TRÚC HỆ THỐNG</w:t>
        </w:r>
        <w:r>
          <w:rPr>
            <w:noProof/>
            <w:webHidden/>
          </w:rPr>
          <w:tab/>
        </w:r>
        <w:r>
          <w:rPr>
            <w:noProof/>
            <w:webHidden/>
          </w:rPr>
          <w:fldChar w:fldCharType="begin"/>
        </w:r>
        <w:r>
          <w:rPr>
            <w:noProof/>
            <w:webHidden/>
          </w:rPr>
          <w:instrText xml:space="preserve"> PAGEREF _Toc132104172 \h </w:instrText>
        </w:r>
        <w:r>
          <w:rPr>
            <w:noProof/>
            <w:webHidden/>
          </w:rPr>
        </w:r>
        <w:r>
          <w:rPr>
            <w:noProof/>
            <w:webHidden/>
          </w:rPr>
          <w:fldChar w:fldCharType="separate"/>
        </w:r>
        <w:r w:rsidR="004E4372">
          <w:rPr>
            <w:noProof/>
            <w:webHidden/>
          </w:rPr>
          <w:t>26</w:t>
        </w:r>
        <w:r>
          <w:rPr>
            <w:noProof/>
            <w:webHidden/>
          </w:rPr>
          <w:fldChar w:fldCharType="end"/>
        </w:r>
      </w:hyperlink>
    </w:p>
    <w:p w14:paraId="224FD8A1" w14:textId="1C5874B9"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73" w:history="1">
        <w:r w:rsidRPr="00553B6B">
          <w:rPr>
            <w:rStyle w:val="Hyperlink"/>
            <w:rFonts w:cs="Times New Roman"/>
            <w:noProof/>
          </w:rPr>
          <w:t>10.1 Kiểu kiến trúc</w:t>
        </w:r>
        <w:r>
          <w:rPr>
            <w:noProof/>
            <w:webHidden/>
          </w:rPr>
          <w:tab/>
        </w:r>
        <w:r>
          <w:rPr>
            <w:noProof/>
            <w:webHidden/>
          </w:rPr>
          <w:fldChar w:fldCharType="begin"/>
        </w:r>
        <w:r>
          <w:rPr>
            <w:noProof/>
            <w:webHidden/>
          </w:rPr>
          <w:instrText xml:space="preserve"> PAGEREF _Toc132104173 \h </w:instrText>
        </w:r>
        <w:r>
          <w:rPr>
            <w:noProof/>
            <w:webHidden/>
          </w:rPr>
        </w:r>
        <w:r>
          <w:rPr>
            <w:noProof/>
            <w:webHidden/>
          </w:rPr>
          <w:fldChar w:fldCharType="separate"/>
        </w:r>
        <w:r w:rsidR="004E4372">
          <w:rPr>
            <w:noProof/>
            <w:webHidden/>
          </w:rPr>
          <w:t>26</w:t>
        </w:r>
        <w:r>
          <w:rPr>
            <w:noProof/>
            <w:webHidden/>
          </w:rPr>
          <w:fldChar w:fldCharType="end"/>
        </w:r>
      </w:hyperlink>
    </w:p>
    <w:p w14:paraId="6C366AC2" w14:textId="145CD698"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74" w:history="1">
        <w:r w:rsidRPr="00553B6B">
          <w:rPr>
            <w:rStyle w:val="Hyperlink"/>
            <w:rFonts w:cs="Times New Roman"/>
            <w:noProof/>
          </w:rPr>
          <w:t>10.2 Lược đồ gói các hệ thống con (</w:t>
        </w:r>
        <w:r w:rsidRPr="00553B6B">
          <w:rPr>
            <w:rStyle w:val="Hyperlink"/>
            <w:rFonts w:cs="Times New Roman"/>
            <w:iCs/>
            <w:noProof/>
          </w:rPr>
          <w:t>Subsystem Package Diagram)</w:t>
        </w:r>
        <w:r>
          <w:rPr>
            <w:noProof/>
            <w:webHidden/>
          </w:rPr>
          <w:tab/>
        </w:r>
        <w:r>
          <w:rPr>
            <w:noProof/>
            <w:webHidden/>
          </w:rPr>
          <w:fldChar w:fldCharType="begin"/>
        </w:r>
        <w:r>
          <w:rPr>
            <w:noProof/>
            <w:webHidden/>
          </w:rPr>
          <w:instrText xml:space="preserve"> PAGEREF _Toc132104174 \h </w:instrText>
        </w:r>
        <w:r>
          <w:rPr>
            <w:noProof/>
            <w:webHidden/>
          </w:rPr>
        </w:r>
        <w:r>
          <w:rPr>
            <w:noProof/>
            <w:webHidden/>
          </w:rPr>
          <w:fldChar w:fldCharType="separate"/>
        </w:r>
        <w:r w:rsidR="004E4372">
          <w:rPr>
            <w:noProof/>
            <w:webHidden/>
          </w:rPr>
          <w:t>27</w:t>
        </w:r>
        <w:r>
          <w:rPr>
            <w:noProof/>
            <w:webHidden/>
          </w:rPr>
          <w:fldChar w:fldCharType="end"/>
        </w:r>
      </w:hyperlink>
    </w:p>
    <w:p w14:paraId="7EAA7F3F" w14:textId="6CBB0E51"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75" w:history="1">
        <w:r w:rsidRPr="00553B6B">
          <w:rPr>
            <w:rStyle w:val="Hyperlink"/>
            <w:rFonts w:cs="Times New Roman"/>
            <w:noProof/>
          </w:rPr>
          <w:t>10.3 Ánh xác các hệ thống con sang phần cứng</w:t>
        </w:r>
        <w:r>
          <w:rPr>
            <w:noProof/>
            <w:webHidden/>
          </w:rPr>
          <w:tab/>
        </w:r>
        <w:r>
          <w:rPr>
            <w:noProof/>
            <w:webHidden/>
          </w:rPr>
          <w:fldChar w:fldCharType="begin"/>
        </w:r>
        <w:r>
          <w:rPr>
            <w:noProof/>
            <w:webHidden/>
          </w:rPr>
          <w:instrText xml:space="preserve"> PAGEREF _Toc132104175 \h </w:instrText>
        </w:r>
        <w:r>
          <w:rPr>
            <w:noProof/>
            <w:webHidden/>
          </w:rPr>
        </w:r>
        <w:r>
          <w:rPr>
            <w:noProof/>
            <w:webHidden/>
          </w:rPr>
          <w:fldChar w:fldCharType="separate"/>
        </w:r>
        <w:r w:rsidR="004E4372">
          <w:rPr>
            <w:noProof/>
            <w:webHidden/>
          </w:rPr>
          <w:t>27</w:t>
        </w:r>
        <w:r>
          <w:rPr>
            <w:noProof/>
            <w:webHidden/>
          </w:rPr>
          <w:fldChar w:fldCharType="end"/>
        </w:r>
      </w:hyperlink>
    </w:p>
    <w:p w14:paraId="6DE08DF1" w14:textId="14CFD3BA"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76" w:history="1">
        <w:r w:rsidRPr="00553B6B">
          <w:rPr>
            <w:rStyle w:val="Hyperlink"/>
            <w:rFonts w:cs="Times New Roman"/>
            <w:noProof/>
          </w:rPr>
          <w:t>10.4 Lưu trữ (</w:t>
        </w:r>
        <w:r w:rsidRPr="00553B6B">
          <w:rPr>
            <w:rStyle w:val="Hyperlink"/>
            <w:rFonts w:cs="Times New Roman"/>
            <w:iCs/>
            <w:noProof/>
          </w:rPr>
          <w:t>Persistent Data Storage_</w:t>
        </w:r>
        <w:r>
          <w:rPr>
            <w:noProof/>
            <w:webHidden/>
          </w:rPr>
          <w:tab/>
        </w:r>
        <w:r>
          <w:rPr>
            <w:noProof/>
            <w:webHidden/>
          </w:rPr>
          <w:fldChar w:fldCharType="begin"/>
        </w:r>
        <w:r>
          <w:rPr>
            <w:noProof/>
            <w:webHidden/>
          </w:rPr>
          <w:instrText xml:space="preserve"> PAGEREF _Toc132104176 \h </w:instrText>
        </w:r>
        <w:r>
          <w:rPr>
            <w:noProof/>
            <w:webHidden/>
          </w:rPr>
        </w:r>
        <w:r>
          <w:rPr>
            <w:noProof/>
            <w:webHidden/>
          </w:rPr>
          <w:fldChar w:fldCharType="separate"/>
        </w:r>
        <w:r w:rsidR="004E4372">
          <w:rPr>
            <w:noProof/>
            <w:webHidden/>
          </w:rPr>
          <w:t>28</w:t>
        </w:r>
        <w:r>
          <w:rPr>
            <w:noProof/>
            <w:webHidden/>
          </w:rPr>
          <w:fldChar w:fldCharType="end"/>
        </w:r>
      </w:hyperlink>
    </w:p>
    <w:p w14:paraId="5AB252B5" w14:textId="3246C7E3"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77" w:history="1">
        <w:r w:rsidRPr="00553B6B">
          <w:rPr>
            <w:rStyle w:val="Hyperlink"/>
            <w:rFonts w:cs="Times New Roman"/>
            <w:noProof/>
          </w:rPr>
          <w:t>10.5 Giao thức mạng</w:t>
        </w:r>
        <w:r>
          <w:rPr>
            <w:noProof/>
            <w:webHidden/>
          </w:rPr>
          <w:tab/>
        </w:r>
        <w:r>
          <w:rPr>
            <w:noProof/>
            <w:webHidden/>
          </w:rPr>
          <w:fldChar w:fldCharType="begin"/>
        </w:r>
        <w:r>
          <w:rPr>
            <w:noProof/>
            <w:webHidden/>
          </w:rPr>
          <w:instrText xml:space="preserve"> PAGEREF _Toc132104177 \h </w:instrText>
        </w:r>
        <w:r>
          <w:rPr>
            <w:noProof/>
            <w:webHidden/>
          </w:rPr>
        </w:r>
        <w:r>
          <w:rPr>
            <w:noProof/>
            <w:webHidden/>
          </w:rPr>
          <w:fldChar w:fldCharType="separate"/>
        </w:r>
        <w:r w:rsidR="004E4372">
          <w:rPr>
            <w:noProof/>
            <w:webHidden/>
          </w:rPr>
          <w:t>28</w:t>
        </w:r>
        <w:r>
          <w:rPr>
            <w:noProof/>
            <w:webHidden/>
          </w:rPr>
          <w:fldChar w:fldCharType="end"/>
        </w:r>
      </w:hyperlink>
    </w:p>
    <w:p w14:paraId="061BC2D9" w14:textId="1F157A9C"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78" w:history="1">
        <w:r w:rsidRPr="00553B6B">
          <w:rPr>
            <w:rStyle w:val="Hyperlink"/>
            <w:rFonts w:cs="Times New Roman"/>
            <w:noProof/>
          </w:rPr>
          <w:t>10.6 Luồng điều khiển toàn cục (</w:t>
        </w:r>
        <w:r w:rsidRPr="00553B6B">
          <w:rPr>
            <w:rStyle w:val="Hyperlink"/>
            <w:rFonts w:cs="Times New Roman"/>
            <w:iCs/>
            <w:noProof/>
          </w:rPr>
          <w:t>Global Control Flow)</w:t>
        </w:r>
        <w:r>
          <w:rPr>
            <w:noProof/>
            <w:webHidden/>
          </w:rPr>
          <w:tab/>
        </w:r>
        <w:r>
          <w:rPr>
            <w:noProof/>
            <w:webHidden/>
          </w:rPr>
          <w:fldChar w:fldCharType="begin"/>
        </w:r>
        <w:r>
          <w:rPr>
            <w:noProof/>
            <w:webHidden/>
          </w:rPr>
          <w:instrText xml:space="preserve"> PAGEREF _Toc132104178 \h </w:instrText>
        </w:r>
        <w:r>
          <w:rPr>
            <w:noProof/>
            <w:webHidden/>
          </w:rPr>
        </w:r>
        <w:r>
          <w:rPr>
            <w:noProof/>
            <w:webHidden/>
          </w:rPr>
          <w:fldChar w:fldCharType="separate"/>
        </w:r>
        <w:r w:rsidR="004E4372">
          <w:rPr>
            <w:noProof/>
            <w:webHidden/>
          </w:rPr>
          <w:t>29</w:t>
        </w:r>
        <w:r>
          <w:rPr>
            <w:noProof/>
            <w:webHidden/>
          </w:rPr>
          <w:fldChar w:fldCharType="end"/>
        </w:r>
      </w:hyperlink>
    </w:p>
    <w:p w14:paraId="720EB12E" w14:textId="1FF6F939"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79" w:history="1">
        <w:r w:rsidRPr="00553B6B">
          <w:rPr>
            <w:rStyle w:val="Hyperlink"/>
            <w:rFonts w:cs="Times New Roman"/>
            <w:noProof/>
          </w:rPr>
          <w:t>10.7 Các yêu cầu phần cứng (</w:t>
        </w:r>
        <w:r w:rsidRPr="00553B6B">
          <w:rPr>
            <w:rStyle w:val="Hyperlink"/>
            <w:rFonts w:ascii="Helvetica" w:hAnsi="Helvetica"/>
            <w:noProof/>
          </w:rPr>
          <w:t>Hardware Requirements)</w:t>
        </w:r>
        <w:r>
          <w:rPr>
            <w:noProof/>
            <w:webHidden/>
          </w:rPr>
          <w:tab/>
        </w:r>
        <w:r>
          <w:rPr>
            <w:noProof/>
            <w:webHidden/>
          </w:rPr>
          <w:fldChar w:fldCharType="begin"/>
        </w:r>
        <w:r>
          <w:rPr>
            <w:noProof/>
            <w:webHidden/>
          </w:rPr>
          <w:instrText xml:space="preserve"> PAGEREF _Toc132104179 \h </w:instrText>
        </w:r>
        <w:r>
          <w:rPr>
            <w:noProof/>
            <w:webHidden/>
          </w:rPr>
        </w:r>
        <w:r>
          <w:rPr>
            <w:noProof/>
            <w:webHidden/>
          </w:rPr>
          <w:fldChar w:fldCharType="separate"/>
        </w:r>
        <w:r w:rsidR="004E4372">
          <w:rPr>
            <w:noProof/>
            <w:webHidden/>
          </w:rPr>
          <w:t>29</w:t>
        </w:r>
        <w:r>
          <w:rPr>
            <w:noProof/>
            <w:webHidden/>
          </w:rPr>
          <w:fldChar w:fldCharType="end"/>
        </w:r>
      </w:hyperlink>
    </w:p>
    <w:p w14:paraId="38B03450" w14:textId="503C328C" w:rsidR="005E711E" w:rsidRDefault="005E711E" w:rsidP="005E711E">
      <w:pPr>
        <w:pStyle w:val="TOC1"/>
        <w:spacing w:after="0" w:line="240" w:lineRule="auto"/>
        <w:rPr>
          <w:rFonts w:asciiTheme="minorHAnsi" w:eastAsiaTheme="minorEastAsia" w:hAnsiTheme="minorHAnsi"/>
          <w:noProof/>
          <w:sz w:val="22"/>
        </w:rPr>
      </w:pPr>
      <w:hyperlink w:anchor="_Toc132104180" w:history="1">
        <w:r w:rsidRPr="00553B6B">
          <w:rPr>
            <w:rStyle w:val="Hyperlink"/>
            <w:rFonts w:cs="Times New Roman"/>
            <w:noProof/>
          </w:rPr>
          <w:t>11. CẤU TRÚC DỮ LIỆU VÀ GIẢI THUẬT</w:t>
        </w:r>
        <w:r>
          <w:rPr>
            <w:noProof/>
            <w:webHidden/>
          </w:rPr>
          <w:tab/>
        </w:r>
        <w:r>
          <w:rPr>
            <w:noProof/>
            <w:webHidden/>
          </w:rPr>
          <w:fldChar w:fldCharType="begin"/>
        </w:r>
        <w:r>
          <w:rPr>
            <w:noProof/>
            <w:webHidden/>
          </w:rPr>
          <w:instrText xml:space="preserve"> PAGEREF _Toc132104180 \h </w:instrText>
        </w:r>
        <w:r>
          <w:rPr>
            <w:noProof/>
            <w:webHidden/>
          </w:rPr>
        </w:r>
        <w:r>
          <w:rPr>
            <w:noProof/>
            <w:webHidden/>
          </w:rPr>
          <w:fldChar w:fldCharType="separate"/>
        </w:r>
        <w:r w:rsidR="004E4372">
          <w:rPr>
            <w:noProof/>
            <w:webHidden/>
          </w:rPr>
          <w:t>31</w:t>
        </w:r>
        <w:r>
          <w:rPr>
            <w:noProof/>
            <w:webHidden/>
          </w:rPr>
          <w:fldChar w:fldCharType="end"/>
        </w:r>
      </w:hyperlink>
    </w:p>
    <w:p w14:paraId="5AD3AB9D" w14:textId="385F1E7D"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81" w:history="1">
        <w:r w:rsidRPr="00553B6B">
          <w:rPr>
            <w:rStyle w:val="Hyperlink"/>
            <w:rFonts w:cs="Times New Roman"/>
            <w:noProof/>
          </w:rPr>
          <w:t>11.1 Thuật toán</w:t>
        </w:r>
        <w:r>
          <w:rPr>
            <w:noProof/>
            <w:webHidden/>
          </w:rPr>
          <w:tab/>
        </w:r>
        <w:r>
          <w:rPr>
            <w:noProof/>
            <w:webHidden/>
          </w:rPr>
          <w:fldChar w:fldCharType="begin"/>
        </w:r>
        <w:r>
          <w:rPr>
            <w:noProof/>
            <w:webHidden/>
          </w:rPr>
          <w:instrText xml:space="preserve"> PAGEREF _Toc132104181 \h </w:instrText>
        </w:r>
        <w:r>
          <w:rPr>
            <w:noProof/>
            <w:webHidden/>
          </w:rPr>
        </w:r>
        <w:r>
          <w:rPr>
            <w:noProof/>
            <w:webHidden/>
          </w:rPr>
          <w:fldChar w:fldCharType="separate"/>
        </w:r>
        <w:r w:rsidR="004E4372">
          <w:rPr>
            <w:noProof/>
            <w:webHidden/>
          </w:rPr>
          <w:t>31</w:t>
        </w:r>
        <w:r>
          <w:rPr>
            <w:noProof/>
            <w:webHidden/>
          </w:rPr>
          <w:fldChar w:fldCharType="end"/>
        </w:r>
      </w:hyperlink>
    </w:p>
    <w:p w14:paraId="056B9BFA" w14:textId="00321E14"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82" w:history="1">
        <w:r w:rsidRPr="00553B6B">
          <w:rPr>
            <w:rStyle w:val="Hyperlink"/>
            <w:rFonts w:cs="Times New Roman"/>
            <w:noProof/>
          </w:rPr>
          <w:t>11.2 Cấu trúc dữ liệu</w:t>
        </w:r>
        <w:r>
          <w:rPr>
            <w:noProof/>
            <w:webHidden/>
          </w:rPr>
          <w:tab/>
        </w:r>
        <w:r>
          <w:rPr>
            <w:noProof/>
            <w:webHidden/>
          </w:rPr>
          <w:fldChar w:fldCharType="begin"/>
        </w:r>
        <w:r>
          <w:rPr>
            <w:noProof/>
            <w:webHidden/>
          </w:rPr>
          <w:instrText xml:space="preserve"> PAGEREF _Toc132104182 \h </w:instrText>
        </w:r>
        <w:r>
          <w:rPr>
            <w:noProof/>
            <w:webHidden/>
          </w:rPr>
        </w:r>
        <w:r>
          <w:rPr>
            <w:noProof/>
            <w:webHidden/>
          </w:rPr>
          <w:fldChar w:fldCharType="separate"/>
        </w:r>
        <w:r w:rsidR="004E4372">
          <w:rPr>
            <w:noProof/>
            <w:webHidden/>
          </w:rPr>
          <w:t>31</w:t>
        </w:r>
        <w:r>
          <w:rPr>
            <w:noProof/>
            <w:webHidden/>
          </w:rPr>
          <w:fldChar w:fldCharType="end"/>
        </w:r>
      </w:hyperlink>
    </w:p>
    <w:p w14:paraId="0C4B758E" w14:textId="4BEE3809" w:rsidR="005E711E" w:rsidRDefault="005E711E" w:rsidP="005E711E">
      <w:pPr>
        <w:pStyle w:val="TOC1"/>
        <w:spacing w:after="0" w:line="240" w:lineRule="auto"/>
        <w:rPr>
          <w:rFonts w:asciiTheme="minorHAnsi" w:eastAsiaTheme="minorEastAsia" w:hAnsiTheme="minorHAnsi"/>
          <w:noProof/>
          <w:sz w:val="22"/>
        </w:rPr>
      </w:pPr>
      <w:hyperlink w:anchor="_Toc132104183" w:history="1">
        <w:r w:rsidRPr="00553B6B">
          <w:rPr>
            <w:rStyle w:val="Hyperlink"/>
            <w:rFonts w:cs="Times New Roman"/>
            <w:noProof/>
          </w:rPr>
          <w:t>12. CÀI ĐẶT VÀ THIẾT KẾ GIAO DIỆN NGƯỜI DÙNG</w:t>
        </w:r>
        <w:r>
          <w:rPr>
            <w:noProof/>
            <w:webHidden/>
          </w:rPr>
          <w:tab/>
        </w:r>
        <w:r>
          <w:rPr>
            <w:noProof/>
            <w:webHidden/>
          </w:rPr>
          <w:fldChar w:fldCharType="begin"/>
        </w:r>
        <w:r>
          <w:rPr>
            <w:noProof/>
            <w:webHidden/>
          </w:rPr>
          <w:instrText xml:space="preserve"> PAGEREF _Toc132104183 \h </w:instrText>
        </w:r>
        <w:r>
          <w:rPr>
            <w:noProof/>
            <w:webHidden/>
          </w:rPr>
        </w:r>
        <w:r>
          <w:rPr>
            <w:noProof/>
            <w:webHidden/>
          </w:rPr>
          <w:fldChar w:fldCharType="separate"/>
        </w:r>
        <w:r w:rsidR="004E4372">
          <w:rPr>
            <w:noProof/>
            <w:webHidden/>
          </w:rPr>
          <w:t>32</w:t>
        </w:r>
        <w:r>
          <w:rPr>
            <w:noProof/>
            <w:webHidden/>
          </w:rPr>
          <w:fldChar w:fldCharType="end"/>
        </w:r>
      </w:hyperlink>
    </w:p>
    <w:p w14:paraId="45E970BF" w14:textId="50AEDD06"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84" w:history="1">
        <w:r w:rsidRPr="00553B6B">
          <w:rPr>
            <w:rStyle w:val="Hyperlink"/>
            <w:rFonts w:cs="Times New Roman"/>
            <w:noProof/>
          </w:rPr>
          <w:t>12.1 Thiết kế</w:t>
        </w:r>
        <w:r>
          <w:rPr>
            <w:noProof/>
            <w:webHidden/>
          </w:rPr>
          <w:tab/>
        </w:r>
        <w:r>
          <w:rPr>
            <w:noProof/>
            <w:webHidden/>
          </w:rPr>
          <w:fldChar w:fldCharType="begin"/>
        </w:r>
        <w:r>
          <w:rPr>
            <w:noProof/>
            <w:webHidden/>
          </w:rPr>
          <w:instrText xml:space="preserve"> PAGEREF _Toc132104184 \h </w:instrText>
        </w:r>
        <w:r>
          <w:rPr>
            <w:noProof/>
            <w:webHidden/>
          </w:rPr>
        </w:r>
        <w:r>
          <w:rPr>
            <w:noProof/>
            <w:webHidden/>
          </w:rPr>
          <w:fldChar w:fldCharType="separate"/>
        </w:r>
        <w:r w:rsidR="004E4372">
          <w:rPr>
            <w:noProof/>
            <w:webHidden/>
          </w:rPr>
          <w:t>32</w:t>
        </w:r>
        <w:r>
          <w:rPr>
            <w:noProof/>
            <w:webHidden/>
          </w:rPr>
          <w:fldChar w:fldCharType="end"/>
        </w:r>
      </w:hyperlink>
    </w:p>
    <w:p w14:paraId="27973704" w14:textId="4FE3EC45"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85" w:history="1">
        <w:r w:rsidRPr="00553B6B">
          <w:rPr>
            <w:rStyle w:val="Hyperlink"/>
            <w:rFonts w:cs="Times New Roman"/>
            <w:noProof/>
          </w:rPr>
          <w:t>12.2 Ước tính hiệu quả người dùng (</w:t>
        </w:r>
        <w:r w:rsidRPr="00553B6B">
          <w:rPr>
            <w:rStyle w:val="Hyperlink"/>
            <w:rFonts w:ascii="Helvetica" w:hAnsi="Helvetica"/>
            <w:noProof/>
          </w:rPr>
          <w:t>User Effort Estimation)</w:t>
        </w:r>
        <w:r>
          <w:rPr>
            <w:noProof/>
            <w:webHidden/>
          </w:rPr>
          <w:tab/>
        </w:r>
        <w:r>
          <w:rPr>
            <w:noProof/>
            <w:webHidden/>
          </w:rPr>
          <w:fldChar w:fldCharType="begin"/>
        </w:r>
        <w:r>
          <w:rPr>
            <w:noProof/>
            <w:webHidden/>
          </w:rPr>
          <w:instrText xml:space="preserve"> PAGEREF _Toc132104185 \h </w:instrText>
        </w:r>
        <w:r>
          <w:rPr>
            <w:noProof/>
            <w:webHidden/>
          </w:rPr>
        </w:r>
        <w:r>
          <w:rPr>
            <w:noProof/>
            <w:webHidden/>
          </w:rPr>
          <w:fldChar w:fldCharType="separate"/>
        </w:r>
        <w:r w:rsidR="004E4372">
          <w:rPr>
            <w:noProof/>
            <w:webHidden/>
          </w:rPr>
          <w:t>32</w:t>
        </w:r>
        <w:r>
          <w:rPr>
            <w:noProof/>
            <w:webHidden/>
          </w:rPr>
          <w:fldChar w:fldCharType="end"/>
        </w:r>
      </w:hyperlink>
    </w:p>
    <w:p w14:paraId="6F264FF2" w14:textId="79CF10B7" w:rsidR="005E711E" w:rsidRDefault="005E711E" w:rsidP="005E711E">
      <w:pPr>
        <w:pStyle w:val="TOC1"/>
        <w:spacing w:after="0" w:line="240" w:lineRule="auto"/>
        <w:rPr>
          <w:rFonts w:asciiTheme="minorHAnsi" w:eastAsiaTheme="minorEastAsia" w:hAnsiTheme="minorHAnsi"/>
          <w:noProof/>
          <w:sz w:val="22"/>
        </w:rPr>
      </w:pPr>
      <w:hyperlink w:anchor="_Toc132104186" w:history="1">
        <w:r w:rsidRPr="00553B6B">
          <w:rPr>
            <w:rStyle w:val="Hyperlink"/>
            <w:rFonts w:cs="Times New Roman"/>
            <w:noProof/>
          </w:rPr>
          <w:t>13. THIẾT KẾ KIỂM THỬ</w:t>
        </w:r>
        <w:r>
          <w:rPr>
            <w:noProof/>
            <w:webHidden/>
          </w:rPr>
          <w:tab/>
        </w:r>
        <w:r>
          <w:rPr>
            <w:noProof/>
            <w:webHidden/>
          </w:rPr>
          <w:fldChar w:fldCharType="begin"/>
        </w:r>
        <w:r>
          <w:rPr>
            <w:noProof/>
            <w:webHidden/>
          </w:rPr>
          <w:instrText xml:space="preserve"> PAGEREF _Toc132104186 \h </w:instrText>
        </w:r>
        <w:r>
          <w:rPr>
            <w:noProof/>
            <w:webHidden/>
          </w:rPr>
        </w:r>
        <w:r>
          <w:rPr>
            <w:noProof/>
            <w:webHidden/>
          </w:rPr>
          <w:fldChar w:fldCharType="separate"/>
        </w:r>
        <w:r w:rsidR="004E4372">
          <w:rPr>
            <w:noProof/>
            <w:webHidden/>
          </w:rPr>
          <w:t>34</w:t>
        </w:r>
        <w:r>
          <w:rPr>
            <w:noProof/>
            <w:webHidden/>
          </w:rPr>
          <w:fldChar w:fldCharType="end"/>
        </w:r>
      </w:hyperlink>
    </w:p>
    <w:p w14:paraId="2BD5D94C" w14:textId="67B58030"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87" w:history="1">
        <w:r w:rsidRPr="00553B6B">
          <w:rPr>
            <w:rStyle w:val="Hyperlink"/>
            <w:rFonts w:cs="Times New Roman"/>
            <w:noProof/>
          </w:rPr>
          <w:t>13.1 Các ca kiểm thử (</w:t>
        </w:r>
        <w:r w:rsidRPr="00553B6B">
          <w:rPr>
            <w:rStyle w:val="Hyperlink"/>
            <w:rFonts w:ascii="Helvetica" w:hAnsi="Helvetica"/>
            <w:noProof/>
          </w:rPr>
          <w:t>Test Cases)</w:t>
        </w:r>
        <w:r>
          <w:rPr>
            <w:noProof/>
            <w:webHidden/>
          </w:rPr>
          <w:tab/>
        </w:r>
        <w:r>
          <w:rPr>
            <w:noProof/>
            <w:webHidden/>
          </w:rPr>
          <w:fldChar w:fldCharType="begin"/>
        </w:r>
        <w:r>
          <w:rPr>
            <w:noProof/>
            <w:webHidden/>
          </w:rPr>
          <w:instrText xml:space="preserve"> PAGEREF _Toc132104187 \h </w:instrText>
        </w:r>
        <w:r>
          <w:rPr>
            <w:noProof/>
            <w:webHidden/>
          </w:rPr>
        </w:r>
        <w:r>
          <w:rPr>
            <w:noProof/>
            <w:webHidden/>
          </w:rPr>
          <w:fldChar w:fldCharType="separate"/>
        </w:r>
        <w:r w:rsidR="004E4372">
          <w:rPr>
            <w:noProof/>
            <w:webHidden/>
          </w:rPr>
          <w:t>34</w:t>
        </w:r>
        <w:r>
          <w:rPr>
            <w:noProof/>
            <w:webHidden/>
          </w:rPr>
          <w:fldChar w:fldCharType="end"/>
        </w:r>
      </w:hyperlink>
    </w:p>
    <w:p w14:paraId="45FDFF1E" w14:textId="58AC8CD5" w:rsidR="005E711E" w:rsidRDefault="005E711E" w:rsidP="005E711E">
      <w:pPr>
        <w:pStyle w:val="TOC2"/>
        <w:tabs>
          <w:tab w:val="right" w:leader="dot" w:pos="8778"/>
        </w:tabs>
        <w:spacing w:after="0" w:line="240" w:lineRule="auto"/>
        <w:rPr>
          <w:rFonts w:asciiTheme="minorHAnsi" w:eastAsiaTheme="minorEastAsia" w:hAnsiTheme="minorHAnsi"/>
          <w:noProof/>
          <w:sz w:val="22"/>
        </w:rPr>
      </w:pPr>
      <w:hyperlink w:anchor="_Toc132104188" w:history="1">
        <w:r w:rsidRPr="00553B6B">
          <w:rPr>
            <w:rStyle w:val="Hyperlink"/>
            <w:rFonts w:cs="Times New Roman"/>
            <w:noProof/>
          </w:rPr>
          <w:t>13.2 Tích hợp kiểm thử</w:t>
        </w:r>
        <w:r>
          <w:rPr>
            <w:noProof/>
            <w:webHidden/>
          </w:rPr>
          <w:tab/>
        </w:r>
        <w:r>
          <w:rPr>
            <w:noProof/>
            <w:webHidden/>
          </w:rPr>
          <w:fldChar w:fldCharType="begin"/>
        </w:r>
        <w:r>
          <w:rPr>
            <w:noProof/>
            <w:webHidden/>
          </w:rPr>
          <w:instrText xml:space="preserve"> PAGEREF _Toc132104188 \h </w:instrText>
        </w:r>
        <w:r>
          <w:rPr>
            <w:noProof/>
            <w:webHidden/>
          </w:rPr>
        </w:r>
        <w:r>
          <w:rPr>
            <w:noProof/>
            <w:webHidden/>
          </w:rPr>
          <w:fldChar w:fldCharType="separate"/>
        </w:r>
        <w:r w:rsidR="004E4372">
          <w:rPr>
            <w:noProof/>
            <w:webHidden/>
          </w:rPr>
          <w:t>34</w:t>
        </w:r>
        <w:r>
          <w:rPr>
            <w:noProof/>
            <w:webHidden/>
          </w:rPr>
          <w:fldChar w:fldCharType="end"/>
        </w:r>
      </w:hyperlink>
    </w:p>
    <w:p w14:paraId="3C30F8D1" w14:textId="1A29E7F4" w:rsidR="005E711E" w:rsidRDefault="005E711E" w:rsidP="005E711E">
      <w:pPr>
        <w:pStyle w:val="TOC1"/>
        <w:spacing w:after="0" w:line="240" w:lineRule="auto"/>
        <w:rPr>
          <w:rFonts w:asciiTheme="minorHAnsi" w:eastAsiaTheme="minorEastAsia" w:hAnsiTheme="minorHAnsi"/>
          <w:noProof/>
          <w:sz w:val="22"/>
        </w:rPr>
      </w:pPr>
      <w:hyperlink w:anchor="_Toc132104189" w:history="1">
        <w:r w:rsidRPr="00553B6B">
          <w:rPr>
            <w:rStyle w:val="Hyperlink"/>
            <w:rFonts w:cs="Times New Roman"/>
            <w:noProof/>
          </w:rPr>
          <w:t>14. KẾT LUẬN VÀ CÁC CÔNG VIỆC TRONG TƯƠNG LAI</w:t>
        </w:r>
        <w:r>
          <w:rPr>
            <w:noProof/>
            <w:webHidden/>
          </w:rPr>
          <w:tab/>
        </w:r>
        <w:r>
          <w:rPr>
            <w:noProof/>
            <w:webHidden/>
          </w:rPr>
          <w:fldChar w:fldCharType="begin"/>
        </w:r>
        <w:r>
          <w:rPr>
            <w:noProof/>
            <w:webHidden/>
          </w:rPr>
          <w:instrText xml:space="preserve"> PAGEREF _Toc132104189 \h </w:instrText>
        </w:r>
        <w:r>
          <w:rPr>
            <w:noProof/>
            <w:webHidden/>
          </w:rPr>
        </w:r>
        <w:r>
          <w:rPr>
            <w:noProof/>
            <w:webHidden/>
          </w:rPr>
          <w:fldChar w:fldCharType="separate"/>
        </w:r>
        <w:r w:rsidR="004E4372">
          <w:rPr>
            <w:noProof/>
            <w:webHidden/>
          </w:rPr>
          <w:t>36</w:t>
        </w:r>
        <w:r>
          <w:rPr>
            <w:noProof/>
            <w:webHidden/>
          </w:rPr>
          <w:fldChar w:fldCharType="end"/>
        </w:r>
      </w:hyperlink>
    </w:p>
    <w:p w14:paraId="3DC63860" w14:textId="20C25517" w:rsidR="005E711E" w:rsidRDefault="005E711E" w:rsidP="005E711E">
      <w:pPr>
        <w:pStyle w:val="TOC1"/>
        <w:spacing w:after="0" w:line="240" w:lineRule="auto"/>
        <w:rPr>
          <w:rFonts w:asciiTheme="minorHAnsi" w:eastAsiaTheme="minorEastAsia" w:hAnsiTheme="minorHAnsi"/>
          <w:noProof/>
          <w:sz w:val="22"/>
        </w:rPr>
      </w:pPr>
      <w:hyperlink w:anchor="_Toc132104190" w:history="1">
        <w:r w:rsidRPr="00553B6B">
          <w:rPr>
            <w:rStyle w:val="Hyperlink"/>
            <w:rFonts w:cs="Times New Roman"/>
            <w:noProof/>
          </w:rPr>
          <w:t>TÀI LIỆU THAM KHẢO</w:t>
        </w:r>
        <w:r>
          <w:rPr>
            <w:noProof/>
            <w:webHidden/>
          </w:rPr>
          <w:tab/>
        </w:r>
        <w:r>
          <w:rPr>
            <w:noProof/>
            <w:webHidden/>
          </w:rPr>
          <w:fldChar w:fldCharType="begin"/>
        </w:r>
        <w:r>
          <w:rPr>
            <w:noProof/>
            <w:webHidden/>
          </w:rPr>
          <w:instrText xml:space="preserve"> PAGEREF _Toc132104190 \h </w:instrText>
        </w:r>
        <w:r>
          <w:rPr>
            <w:noProof/>
            <w:webHidden/>
          </w:rPr>
        </w:r>
        <w:r>
          <w:rPr>
            <w:noProof/>
            <w:webHidden/>
          </w:rPr>
          <w:fldChar w:fldCharType="separate"/>
        </w:r>
        <w:r w:rsidR="004E4372">
          <w:rPr>
            <w:noProof/>
            <w:webHidden/>
          </w:rPr>
          <w:t>39</w:t>
        </w:r>
        <w:r>
          <w:rPr>
            <w:noProof/>
            <w:webHidden/>
          </w:rPr>
          <w:fldChar w:fldCharType="end"/>
        </w:r>
      </w:hyperlink>
    </w:p>
    <w:p w14:paraId="7CCE78A7" w14:textId="786D9B88" w:rsidR="007F7884" w:rsidRPr="00140EC2" w:rsidRDefault="00C43A9B" w:rsidP="005E711E">
      <w:pPr>
        <w:spacing w:line="240" w:lineRule="auto"/>
        <w:jc w:val="center"/>
        <w:rPr>
          <w:rFonts w:cs="Times New Roman"/>
          <w:b/>
          <w:szCs w:val="28"/>
        </w:rPr>
      </w:pPr>
      <w:r w:rsidRPr="00140EC2">
        <w:rPr>
          <w:rFonts w:cs="Times New Roman"/>
          <w:b/>
          <w:szCs w:val="28"/>
        </w:rPr>
        <w:fldChar w:fldCharType="end"/>
      </w:r>
    </w:p>
    <w:p w14:paraId="17F78ED7" w14:textId="77777777" w:rsidR="007F7884" w:rsidRPr="00140EC2" w:rsidRDefault="007F7884" w:rsidP="007F7884">
      <w:pPr>
        <w:spacing w:after="160"/>
        <w:jc w:val="center"/>
        <w:rPr>
          <w:rFonts w:cs="Times New Roman"/>
          <w:b/>
          <w:szCs w:val="28"/>
        </w:rPr>
      </w:pPr>
    </w:p>
    <w:p w14:paraId="0F2F7E70" w14:textId="77777777" w:rsidR="007F7884" w:rsidRPr="00140EC2" w:rsidRDefault="007F7884" w:rsidP="007F7884">
      <w:pPr>
        <w:spacing w:after="160"/>
        <w:jc w:val="center"/>
        <w:rPr>
          <w:rFonts w:cs="Times New Roman"/>
          <w:b/>
          <w:szCs w:val="28"/>
        </w:rPr>
      </w:pPr>
    </w:p>
    <w:p w14:paraId="2C12483C" w14:textId="77777777" w:rsidR="007F7884" w:rsidRPr="00140EC2" w:rsidRDefault="007F7884" w:rsidP="007F7884">
      <w:pPr>
        <w:spacing w:after="160"/>
        <w:jc w:val="center"/>
        <w:rPr>
          <w:rFonts w:cs="Times New Roman"/>
          <w:b/>
          <w:szCs w:val="28"/>
        </w:rPr>
      </w:pPr>
    </w:p>
    <w:p w14:paraId="5469EC74" w14:textId="77777777" w:rsidR="007F7884" w:rsidRPr="00140EC2" w:rsidRDefault="007F7884" w:rsidP="007F7884">
      <w:pPr>
        <w:spacing w:after="160"/>
        <w:jc w:val="center"/>
        <w:rPr>
          <w:rFonts w:cs="Times New Roman"/>
          <w:b/>
          <w:szCs w:val="28"/>
        </w:rPr>
      </w:pPr>
    </w:p>
    <w:p w14:paraId="7149817A" w14:textId="49517DDC" w:rsidR="007F7884" w:rsidRPr="00140EC2" w:rsidRDefault="007F7884" w:rsidP="0037568D">
      <w:pPr>
        <w:spacing w:after="160"/>
        <w:rPr>
          <w:rFonts w:cs="Times New Roman"/>
          <w:b/>
          <w:szCs w:val="28"/>
        </w:rPr>
      </w:pPr>
    </w:p>
    <w:p w14:paraId="1D10A34C" w14:textId="77777777" w:rsidR="005E711E" w:rsidRDefault="005E711E">
      <w:pPr>
        <w:spacing w:after="200" w:line="276" w:lineRule="auto"/>
        <w:rPr>
          <w:rFonts w:eastAsiaTheme="majorEastAsia" w:cs="Times New Roman"/>
          <w:b/>
          <w:bCs/>
          <w:szCs w:val="28"/>
        </w:rPr>
      </w:pPr>
      <w:bookmarkStart w:id="3" w:name="_Toc132104137"/>
      <w:r>
        <w:rPr>
          <w:rFonts w:cs="Times New Roman"/>
        </w:rPr>
        <w:br w:type="page"/>
      </w:r>
    </w:p>
    <w:p w14:paraId="7102C3B4" w14:textId="186CB2B6" w:rsidR="00B32B3B" w:rsidRPr="00140EC2" w:rsidRDefault="00B32B3B" w:rsidP="00B32B3B">
      <w:pPr>
        <w:pStyle w:val="Heading1"/>
        <w:numPr>
          <w:ilvl w:val="0"/>
          <w:numId w:val="0"/>
        </w:numPr>
        <w:rPr>
          <w:rFonts w:cs="Times New Roman"/>
          <w:sz w:val="28"/>
        </w:rPr>
      </w:pPr>
      <w:r w:rsidRPr="00140EC2">
        <w:rPr>
          <w:rFonts w:cs="Times New Roman"/>
          <w:sz w:val="28"/>
        </w:rPr>
        <w:lastRenderedPageBreak/>
        <w:t>LỜI MỞ ĐẦU</w:t>
      </w:r>
      <w:bookmarkEnd w:id="3"/>
    </w:p>
    <w:p w14:paraId="121AD671" w14:textId="77777777" w:rsidR="00B32B3B" w:rsidRPr="00140EC2" w:rsidRDefault="00B32B3B" w:rsidP="00B32B3B">
      <w:pPr>
        <w:spacing w:before="120" w:after="120"/>
        <w:jc w:val="both"/>
        <w:rPr>
          <w:rFonts w:cs="Times New Roman"/>
          <w:szCs w:val="28"/>
        </w:rPr>
      </w:pPr>
      <w:r w:rsidRPr="00140EC2">
        <w:rPr>
          <w:rFonts w:cs="Times New Roman"/>
          <w:szCs w:val="28"/>
        </w:rPr>
        <w:t>Với sự phát triển không ngừng của khoa học và công nghệ, đặc biệt là các thiết bị được hỗ trợ công nghệ xử lý ảnh ngày càng hiện đại và được sử dụng phổ biến trong đời sống con người đã làm cho lượng thông tin thu được bằng hình ảnh ngày càng tăng và phổ biến. Theo đó, lĩnh vực xử lý ảnh cũng được chú trọng phát triển, ứng dụng rộng rãi trong đời sống xã hội hiện đại. Không chỉ dừng lại ở việc chỉnh sửa, tăng chất lượng hình ảnh mà với công nghệ xử lý ảnh hiện nay chúng ta có thể giải quyết các bài toán nhận dạng chữ viết, nhận dạng dấu vân tay, đặc biệt là nhận dạng khuôn mặt…</w:t>
      </w:r>
    </w:p>
    <w:p w14:paraId="2AA15EE1" w14:textId="77777777" w:rsidR="00B32B3B" w:rsidRPr="00140EC2" w:rsidRDefault="00B32B3B" w:rsidP="00B32B3B">
      <w:pPr>
        <w:spacing w:before="120" w:after="120"/>
        <w:jc w:val="both"/>
        <w:rPr>
          <w:rFonts w:cs="Times New Roman"/>
          <w:szCs w:val="28"/>
        </w:rPr>
      </w:pPr>
      <w:r w:rsidRPr="00140EC2">
        <w:rPr>
          <w:rFonts w:cs="Times New Roman"/>
          <w:szCs w:val="28"/>
        </w:rPr>
        <w:tab/>
        <w:t>Công nghệ nhân diện khuôn mặt (Facial Recognition Technology) hiện là một công nghệ đang được sử dụng khá phổ biến tại các quốc gia phát triển. Công nghệ này có khả năng xác định hoặc xác nhận một người từ hình ảnh kỹ thuật số được lấy mẫu trước đó hoặc từ một khung hình trong một nguồn video khác. Đây là một phương pháp xác minh độc đáo khi thiết bị sẽ dựa vào những điểm khác nhau tiêu biểu nhất trên khuôn mặt của một người để tiến hành phân biệt giữa người này với người khác. Do vậy đối với các trường hợp như song sinh thì người dùng có thể yên tâm rằng máy vẫn sẽ phát hiện ra. Chính vì đặc điểm này thì ngoài được ứng dụng trong việc quản lý nhân sự ra thì nó còn là sự lựa chọn của rất nhiều đơn vị hoạt động trong lĩnh vực an ninh, bảo mật, giao dịch.</w:t>
      </w:r>
    </w:p>
    <w:p w14:paraId="0BC1AF90" w14:textId="77777777" w:rsidR="00B32B3B" w:rsidRPr="00140EC2" w:rsidRDefault="00B32B3B" w:rsidP="00B32B3B">
      <w:pPr>
        <w:spacing w:before="120" w:after="120"/>
        <w:jc w:val="both"/>
        <w:rPr>
          <w:ins w:id="4" w:author="LeNga" w:date="2020-07-28T16:07:00Z"/>
          <w:rFonts w:cs="Times New Roman"/>
          <w:color w:val="FFFFFF" w:themeColor="background1"/>
          <w:szCs w:val="28"/>
        </w:rPr>
      </w:pPr>
      <w:r w:rsidRPr="00140EC2">
        <w:rPr>
          <w:rFonts w:cs="Times New Roman"/>
          <w:szCs w:val="28"/>
        </w:rPr>
        <w:tab/>
        <w:t>Xây dựng một ứng dụng nhận dạng khuôn mặt nhằm giúp việc quản lý, điểm danh, giao dịch hay thống kê theo từng yêu cầu phục cụ cho các mục đích khác nhau là cấp thiết.</w:t>
      </w:r>
      <w:r w:rsidRPr="00140EC2">
        <w:rPr>
          <w:rFonts w:cs="Times New Roman"/>
          <w:szCs w:val="28"/>
        </w:rPr>
        <w:tab/>
      </w:r>
    </w:p>
    <w:p w14:paraId="2078E847" w14:textId="77777777" w:rsidR="00B32B3B" w:rsidRPr="00140EC2" w:rsidRDefault="00B32B3B" w:rsidP="00B32B3B">
      <w:pPr>
        <w:spacing w:after="160"/>
        <w:rPr>
          <w:rFonts w:cs="Times New Roman"/>
          <w:b/>
          <w:szCs w:val="28"/>
        </w:rPr>
      </w:pPr>
    </w:p>
    <w:p w14:paraId="5973B1C6" w14:textId="77777777" w:rsidR="00B32B3B" w:rsidRPr="00140EC2" w:rsidRDefault="00B32B3B" w:rsidP="00B32B3B">
      <w:pPr>
        <w:spacing w:after="160"/>
        <w:jc w:val="center"/>
        <w:rPr>
          <w:rFonts w:cs="Times New Roman"/>
          <w:b/>
          <w:szCs w:val="28"/>
        </w:rPr>
      </w:pPr>
    </w:p>
    <w:p w14:paraId="4677EBCB" w14:textId="77777777" w:rsidR="00B32B3B" w:rsidRPr="00140EC2" w:rsidRDefault="00B32B3B" w:rsidP="00B32B3B">
      <w:pPr>
        <w:rPr>
          <w:rFonts w:cs="Times New Roman"/>
          <w:szCs w:val="28"/>
        </w:rPr>
      </w:pPr>
    </w:p>
    <w:p w14:paraId="4E422A3D" w14:textId="370A4F78" w:rsidR="00B32B3B" w:rsidRPr="00140EC2" w:rsidRDefault="00B32B3B" w:rsidP="00B32B3B">
      <w:pPr>
        <w:rPr>
          <w:rFonts w:cs="Times New Roman"/>
          <w:szCs w:val="28"/>
        </w:rPr>
      </w:pPr>
    </w:p>
    <w:p w14:paraId="6716E4CC" w14:textId="3E96AEC8" w:rsidR="00372CF6" w:rsidRPr="00140EC2" w:rsidRDefault="00372CF6" w:rsidP="0012120E">
      <w:pPr>
        <w:pStyle w:val="Heading1"/>
        <w:numPr>
          <w:ilvl w:val="0"/>
          <w:numId w:val="0"/>
        </w:numPr>
        <w:rPr>
          <w:rFonts w:cs="Times New Roman"/>
          <w:sz w:val="28"/>
        </w:rPr>
      </w:pPr>
      <w:bookmarkStart w:id="5" w:name="_Toc132104138"/>
      <w:r w:rsidRPr="00140EC2">
        <w:rPr>
          <w:rFonts w:cs="Times New Roman"/>
          <w:sz w:val="28"/>
        </w:rPr>
        <w:lastRenderedPageBreak/>
        <w:t>DANH MỤC HÌNH</w:t>
      </w:r>
      <w:bookmarkEnd w:id="5"/>
    </w:p>
    <w:p w14:paraId="0CAFA8BB" w14:textId="09673E18" w:rsidR="00A54DA0" w:rsidRPr="00140EC2" w:rsidRDefault="00A54DA0">
      <w:pPr>
        <w:pStyle w:val="TableofFigures"/>
        <w:tabs>
          <w:tab w:val="right" w:leader="dot" w:pos="8778"/>
        </w:tabs>
        <w:rPr>
          <w:rFonts w:eastAsiaTheme="minorEastAsia" w:cs="Times New Roman"/>
          <w:noProof/>
          <w:szCs w:val="28"/>
        </w:rPr>
      </w:pPr>
      <w:r w:rsidRPr="00140EC2">
        <w:rPr>
          <w:rFonts w:cs="Times New Roman"/>
          <w:szCs w:val="28"/>
        </w:rPr>
        <w:fldChar w:fldCharType="begin"/>
      </w:r>
      <w:r w:rsidRPr="00140EC2">
        <w:rPr>
          <w:rFonts w:cs="Times New Roman"/>
          <w:szCs w:val="28"/>
        </w:rPr>
        <w:instrText xml:space="preserve"> TOC \h \z \c "Hình 1-" </w:instrText>
      </w:r>
      <w:r w:rsidRPr="00140EC2">
        <w:rPr>
          <w:rFonts w:cs="Times New Roman"/>
          <w:szCs w:val="28"/>
        </w:rPr>
        <w:fldChar w:fldCharType="separate"/>
      </w:r>
      <w:hyperlink w:anchor="_Toc58274801" w:history="1">
        <w:r w:rsidRPr="00140EC2">
          <w:rPr>
            <w:rStyle w:val="Hyperlink"/>
            <w:rFonts w:cs="Times New Roman"/>
            <w:i/>
            <w:noProof/>
            <w:szCs w:val="28"/>
          </w:rPr>
          <w:t>Hình 1- 1: Nhận diện khuôn mặt</w:t>
        </w:r>
        <w:r w:rsidRPr="00140EC2">
          <w:rPr>
            <w:rFonts w:cs="Times New Roman"/>
            <w:noProof/>
            <w:webHidden/>
            <w:szCs w:val="28"/>
          </w:rPr>
          <w:tab/>
        </w:r>
        <w:r w:rsidRPr="00140EC2">
          <w:rPr>
            <w:rFonts w:cs="Times New Roman"/>
            <w:noProof/>
            <w:webHidden/>
            <w:szCs w:val="28"/>
          </w:rPr>
          <w:fldChar w:fldCharType="begin"/>
        </w:r>
        <w:r w:rsidRPr="00140EC2">
          <w:rPr>
            <w:rFonts w:cs="Times New Roman"/>
            <w:noProof/>
            <w:webHidden/>
            <w:szCs w:val="28"/>
          </w:rPr>
          <w:instrText xml:space="preserve"> PAGEREF _Toc58274801 \h </w:instrText>
        </w:r>
        <w:r w:rsidRPr="00140EC2">
          <w:rPr>
            <w:rFonts w:cs="Times New Roman"/>
            <w:noProof/>
            <w:webHidden/>
            <w:szCs w:val="28"/>
          </w:rPr>
        </w:r>
        <w:r w:rsidRPr="00140EC2">
          <w:rPr>
            <w:rFonts w:cs="Times New Roman"/>
            <w:noProof/>
            <w:webHidden/>
            <w:szCs w:val="28"/>
          </w:rPr>
          <w:fldChar w:fldCharType="separate"/>
        </w:r>
        <w:r w:rsidR="004E4372">
          <w:rPr>
            <w:rFonts w:cs="Times New Roman"/>
            <w:noProof/>
            <w:webHidden/>
            <w:szCs w:val="28"/>
          </w:rPr>
          <w:t>7</w:t>
        </w:r>
        <w:r w:rsidRPr="00140EC2">
          <w:rPr>
            <w:rFonts w:cs="Times New Roman"/>
            <w:noProof/>
            <w:webHidden/>
            <w:szCs w:val="28"/>
          </w:rPr>
          <w:fldChar w:fldCharType="end"/>
        </w:r>
      </w:hyperlink>
    </w:p>
    <w:p w14:paraId="47FC74FD" w14:textId="41029C76" w:rsidR="00372CF6" w:rsidRPr="00140EC2" w:rsidRDefault="00A54DA0" w:rsidP="00372CF6">
      <w:pPr>
        <w:rPr>
          <w:rFonts w:cs="Times New Roman"/>
          <w:szCs w:val="28"/>
        </w:rPr>
      </w:pPr>
      <w:r w:rsidRPr="00140EC2">
        <w:rPr>
          <w:rFonts w:cs="Times New Roman"/>
          <w:szCs w:val="28"/>
        </w:rPr>
        <w:fldChar w:fldCharType="end"/>
      </w:r>
    </w:p>
    <w:p w14:paraId="5F41D530" w14:textId="393A2D09" w:rsidR="00372CF6" w:rsidRPr="00140EC2" w:rsidRDefault="00372CF6">
      <w:pPr>
        <w:pStyle w:val="TableofFigures"/>
        <w:tabs>
          <w:tab w:val="right" w:leader="dot" w:pos="8778"/>
        </w:tabs>
        <w:rPr>
          <w:rFonts w:eastAsiaTheme="minorEastAsia" w:cs="Times New Roman"/>
          <w:noProof/>
          <w:szCs w:val="28"/>
        </w:rPr>
      </w:pPr>
      <w:r w:rsidRPr="00140EC2">
        <w:rPr>
          <w:rFonts w:cs="Times New Roman"/>
          <w:szCs w:val="28"/>
        </w:rPr>
        <w:fldChar w:fldCharType="begin"/>
      </w:r>
      <w:r w:rsidRPr="00140EC2">
        <w:rPr>
          <w:rFonts w:cs="Times New Roman"/>
          <w:szCs w:val="28"/>
        </w:rPr>
        <w:instrText xml:space="preserve"> TOC \h \z \c "Hình 2" </w:instrText>
      </w:r>
      <w:r w:rsidRPr="00140EC2">
        <w:rPr>
          <w:rFonts w:cs="Times New Roman"/>
          <w:szCs w:val="28"/>
        </w:rPr>
        <w:fldChar w:fldCharType="separate"/>
      </w:r>
      <w:hyperlink w:anchor="_Toc58274643" w:history="1">
        <w:r w:rsidRPr="00140EC2">
          <w:rPr>
            <w:rStyle w:val="Hyperlink"/>
            <w:rFonts w:cs="Times New Roman"/>
            <w:i/>
            <w:noProof/>
            <w:szCs w:val="28"/>
          </w:rPr>
          <w:t>Hình 2-1: Tổng quan AI</w:t>
        </w:r>
        <w:r w:rsidRPr="00140EC2">
          <w:rPr>
            <w:rFonts w:cs="Times New Roman"/>
            <w:noProof/>
            <w:webHidden/>
            <w:szCs w:val="28"/>
          </w:rPr>
          <w:tab/>
        </w:r>
        <w:r w:rsidRPr="00140EC2">
          <w:rPr>
            <w:rFonts w:cs="Times New Roman"/>
            <w:noProof/>
            <w:webHidden/>
            <w:szCs w:val="28"/>
          </w:rPr>
          <w:fldChar w:fldCharType="begin"/>
        </w:r>
        <w:r w:rsidRPr="00140EC2">
          <w:rPr>
            <w:rFonts w:cs="Times New Roman"/>
            <w:noProof/>
            <w:webHidden/>
            <w:szCs w:val="28"/>
          </w:rPr>
          <w:instrText xml:space="preserve"> PAGEREF _Toc58274643 \h </w:instrText>
        </w:r>
        <w:r w:rsidRPr="00140EC2">
          <w:rPr>
            <w:rFonts w:cs="Times New Roman"/>
            <w:noProof/>
            <w:webHidden/>
            <w:szCs w:val="28"/>
          </w:rPr>
        </w:r>
        <w:r w:rsidRPr="00140EC2">
          <w:rPr>
            <w:rFonts w:cs="Times New Roman"/>
            <w:noProof/>
            <w:webHidden/>
            <w:szCs w:val="28"/>
          </w:rPr>
          <w:fldChar w:fldCharType="separate"/>
        </w:r>
        <w:r w:rsidR="004E4372">
          <w:rPr>
            <w:rFonts w:cs="Times New Roman"/>
            <w:noProof/>
            <w:webHidden/>
            <w:szCs w:val="28"/>
          </w:rPr>
          <w:t>8</w:t>
        </w:r>
        <w:r w:rsidRPr="00140EC2">
          <w:rPr>
            <w:rFonts w:cs="Times New Roman"/>
            <w:noProof/>
            <w:webHidden/>
            <w:szCs w:val="28"/>
          </w:rPr>
          <w:fldChar w:fldCharType="end"/>
        </w:r>
      </w:hyperlink>
    </w:p>
    <w:p w14:paraId="7B9C7F4E" w14:textId="50DA510C" w:rsidR="00372CF6" w:rsidRPr="00140EC2" w:rsidRDefault="00000000">
      <w:pPr>
        <w:pStyle w:val="TableofFigures"/>
        <w:tabs>
          <w:tab w:val="right" w:leader="dot" w:pos="8778"/>
        </w:tabs>
        <w:rPr>
          <w:rFonts w:eastAsiaTheme="minorEastAsia" w:cs="Times New Roman"/>
          <w:noProof/>
          <w:szCs w:val="28"/>
        </w:rPr>
      </w:pPr>
      <w:hyperlink w:anchor="_Toc58274644" w:history="1">
        <w:r w:rsidR="00372CF6" w:rsidRPr="00140EC2">
          <w:rPr>
            <w:rStyle w:val="Hyperlink"/>
            <w:rFonts w:cs="Times New Roman"/>
            <w:i/>
            <w:noProof/>
            <w:szCs w:val="28"/>
          </w:rPr>
          <w:t>Hình 2-2: Phân loại các thuật toán machine learning</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_Toc58274644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3DCCD09E" w14:textId="2CA48CAD" w:rsidR="00372CF6" w:rsidRPr="00140EC2" w:rsidRDefault="00000000">
      <w:pPr>
        <w:pStyle w:val="TableofFigures"/>
        <w:tabs>
          <w:tab w:val="right" w:leader="dot" w:pos="8778"/>
        </w:tabs>
        <w:rPr>
          <w:rFonts w:eastAsiaTheme="minorEastAsia" w:cs="Times New Roman"/>
          <w:noProof/>
          <w:szCs w:val="28"/>
        </w:rPr>
      </w:pPr>
      <w:hyperlink w:anchor="_Toc58274645" w:history="1">
        <w:r w:rsidR="00372CF6" w:rsidRPr="00140EC2">
          <w:rPr>
            <w:rStyle w:val="Hyperlink"/>
            <w:rFonts w:cs="Times New Roman"/>
            <w:i/>
            <w:noProof/>
            <w:szCs w:val="28"/>
          </w:rPr>
          <w:t>Hình 2-3: Deep Learning</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_Toc58274645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756C0BD8" w14:textId="51A3E8C4" w:rsidR="00372CF6" w:rsidRPr="00140EC2" w:rsidRDefault="00000000">
      <w:pPr>
        <w:pStyle w:val="TableofFigures"/>
        <w:tabs>
          <w:tab w:val="right" w:leader="dot" w:pos="8778"/>
        </w:tabs>
        <w:rPr>
          <w:rFonts w:eastAsiaTheme="minorEastAsia" w:cs="Times New Roman"/>
          <w:noProof/>
          <w:szCs w:val="28"/>
        </w:rPr>
      </w:pPr>
      <w:hyperlink w:anchor="_Toc58274646" w:history="1">
        <w:r w:rsidR="00372CF6" w:rsidRPr="00140EC2">
          <w:rPr>
            <w:rStyle w:val="Hyperlink"/>
            <w:rFonts w:cs="Times New Roman"/>
            <w:i/>
            <w:noProof/>
            <w:szCs w:val="28"/>
          </w:rPr>
          <w:t>Hình 2-4: Sắp xếp nơ-ron trong mạng lưới</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_Toc58274646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4D0F647D" w14:textId="70004EFA" w:rsidR="00372CF6" w:rsidRPr="00140EC2" w:rsidRDefault="00000000">
      <w:pPr>
        <w:pStyle w:val="TableofFigures"/>
        <w:tabs>
          <w:tab w:val="right" w:leader="dot" w:pos="8778"/>
        </w:tabs>
        <w:rPr>
          <w:rFonts w:eastAsiaTheme="minorEastAsia" w:cs="Times New Roman"/>
          <w:noProof/>
          <w:szCs w:val="28"/>
        </w:rPr>
      </w:pPr>
      <w:hyperlink w:anchor="_Toc58274647" w:history="1">
        <w:r w:rsidR="00372CF6" w:rsidRPr="00140EC2">
          <w:rPr>
            <w:rStyle w:val="Hyperlink"/>
            <w:rFonts w:cs="Times New Roman"/>
            <w:i/>
            <w:noProof/>
            <w:szCs w:val="28"/>
          </w:rPr>
          <w:t>Hình 2-5: Một minh họa về cấu trúc của một mạng lưới thần kinh và cách đào tạo hoạt động.</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_Toc58274647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628EF589" w14:textId="0DA2B8A2" w:rsidR="00372CF6" w:rsidRPr="00140EC2" w:rsidRDefault="00000000">
      <w:pPr>
        <w:pStyle w:val="TableofFigures"/>
        <w:tabs>
          <w:tab w:val="right" w:leader="dot" w:pos="8778"/>
        </w:tabs>
        <w:rPr>
          <w:rFonts w:eastAsiaTheme="minorEastAsia" w:cs="Times New Roman"/>
          <w:noProof/>
          <w:szCs w:val="28"/>
        </w:rPr>
      </w:pPr>
      <w:hyperlink w:anchor="_Toc58274648" w:history="1">
        <w:r w:rsidR="00372CF6" w:rsidRPr="00140EC2">
          <w:rPr>
            <w:rStyle w:val="Hyperlink"/>
            <w:rFonts w:cs="Times New Roman"/>
            <w:i/>
            <w:noProof/>
            <w:szCs w:val="28"/>
          </w:rPr>
          <w:t>Hình 2-6: Sliding Windows</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_Toc58274648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216E78B7" w14:textId="01376CBB" w:rsidR="00372CF6" w:rsidRPr="00140EC2" w:rsidRDefault="00000000">
      <w:pPr>
        <w:pStyle w:val="TableofFigures"/>
        <w:tabs>
          <w:tab w:val="right" w:leader="dot" w:pos="8778"/>
        </w:tabs>
        <w:rPr>
          <w:rFonts w:eastAsiaTheme="minorEastAsia" w:cs="Times New Roman"/>
          <w:noProof/>
          <w:szCs w:val="28"/>
        </w:rPr>
      </w:pPr>
      <w:hyperlink w:anchor="_Toc58274649" w:history="1">
        <w:r w:rsidR="00372CF6" w:rsidRPr="00140EC2">
          <w:rPr>
            <w:rStyle w:val="Hyperlink"/>
            <w:rFonts w:cs="Times New Roman"/>
            <w:i/>
            <w:noProof/>
            <w:szCs w:val="28"/>
          </w:rPr>
          <w:t>Hình 2-7: Noron đầu vào</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_Toc58274649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2619C632" w14:textId="4935D743" w:rsidR="00372CF6" w:rsidRPr="00140EC2" w:rsidRDefault="00000000">
      <w:pPr>
        <w:pStyle w:val="TableofFigures"/>
        <w:tabs>
          <w:tab w:val="right" w:leader="dot" w:pos="8778"/>
        </w:tabs>
        <w:rPr>
          <w:rFonts w:eastAsiaTheme="minorEastAsia" w:cs="Times New Roman"/>
          <w:noProof/>
          <w:szCs w:val="28"/>
        </w:rPr>
      </w:pPr>
      <w:hyperlink w:anchor="_Toc58274650" w:history="1">
        <w:r w:rsidR="00372CF6" w:rsidRPr="00140EC2">
          <w:rPr>
            <w:rStyle w:val="Hyperlink"/>
            <w:rFonts w:cs="Times New Roman"/>
            <w:i/>
            <w:noProof/>
            <w:szCs w:val="28"/>
          </w:rPr>
          <w:t>Hình 2-8: Tạo noron ẩn đầu tiên</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_Toc58274650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45D52B1B" w14:textId="2941E4F7" w:rsidR="00372CF6" w:rsidRPr="00140EC2" w:rsidRDefault="00000000">
      <w:pPr>
        <w:pStyle w:val="TableofFigures"/>
        <w:tabs>
          <w:tab w:val="right" w:leader="dot" w:pos="8778"/>
        </w:tabs>
        <w:rPr>
          <w:rFonts w:eastAsiaTheme="minorEastAsia" w:cs="Times New Roman"/>
          <w:noProof/>
          <w:szCs w:val="28"/>
        </w:rPr>
      </w:pPr>
      <w:hyperlink w:anchor="_Toc58274651" w:history="1">
        <w:r w:rsidR="00372CF6" w:rsidRPr="00140EC2">
          <w:rPr>
            <w:rStyle w:val="Hyperlink"/>
            <w:rFonts w:cs="Times New Roman"/>
            <w:i/>
            <w:noProof/>
            <w:szCs w:val="28"/>
          </w:rPr>
          <w:t>Hình 2-9: Tạo noron ẩn thứ hai</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_Toc58274651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1DE37477" w14:textId="0EFB6A2E" w:rsidR="00372CF6" w:rsidRPr="00140EC2" w:rsidRDefault="00000000">
      <w:pPr>
        <w:pStyle w:val="TableofFigures"/>
        <w:tabs>
          <w:tab w:val="right" w:leader="dot" w:pos="8778"/>
        </w:tabs>
        <w:rPr>
          <w:rFonts w:eastAsiaTheme="minorEastAsia" w:cs="Times New Roman"/>
          <w:noProof/>
          <w:szCs w:val="28"/>
        </w:rPr>
      </w:pPr>
      <w:hyperlink w:anchor="_Toc58274652" w:history="1">
        <w:r w:rsidR="00372CF6" w:rsidRPr="00140EC2">
          <w:rPr>
            <w:rStyle w:val="Hyperlink"/>
            <w:rFonts w:cs="Times New Roman"/>
            <w:i/>
            <w:noProof/>
            <w:szCs w:val="28"/>
          </w:rPr>
          <w:t>Hình 2-10: Feature maps</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_Toc58274652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39F7C1E9" w14:textId="0AFE9DF7" w:rsidR="00372CF6" w:rsidRPr="00140EC2" w:rsidRDefault="00000000">
      <w:pPr>
        <w:pStyle w:val="TableofFigures"/>
        <w:tabs>
          <w:tab w:val="right" w:leader="dot" w:pos="8778"/>
        </w:tabs>
        <w:rPr>
          <w:rFonts w:eastAsiaTheme="minorEastAsia" w:cs="Times New Roman"/>
          <w:noProof/>
          <w:szCs w:val="28"/>
        </w:rPr>
      </w:pPr>
      <w:hyperlink w:anchor="_Toc58274653" w:history="1">
        <w:r w:rsidR="00372CF6" w:rsidRPr="00140EC2">
          <w:rPr>
            <w:rStyle w:val="Hyperlink"/>
            <w:rFonts w:cs="Times New Roman"/>
            <w:i/>
            <w:noProof/>
            <w:szCs w:val="28"/>
          </w:rPr>
          <w:t>Hình 2-11: Các lớp tổng hợp</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_Toc58274653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70D6E8D3" w14:textId="63714164" w:rsidR="00372CF6" w:rsidRPr="00140EC2" w:rsidRDefault="00000000">
      <w:pPr>
        <w:pStyle w:val="TableofFigures"/>
        <w:tabs>
          <w:tab w:val="right" w:leader="dot" w:pos="8778"/>
        </w:tabs>
        <w:rPr>
          <w:rFonts w:eastAsiaTheme="minorEastAsia" w:cs="Times New Roman"/>
          <w:noProof/>
          <w:szCs w:val="28"/>
        </w:rPr>
      </w:pPr>
      <w:hyperlink w:anchor="_Toc58274654" w:history="1">
        <w:r w:rsidR="00372CF6" w:rsidRPr="00140EC2">
          <w:rPr>
            <w:rStyle w:val="Hyperlink"/>
            <w:rFonts w:cs="Times New Roman"/>
            <w:i/>
            <w:noProof/>
            <w:szCs w:val="28"/>
          </w:rPr>
          <w:t>Hình 2-12: Hidden noron</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_Toc58274654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7FAED70B" w14:textId="45CEB520" w:rsidR="00372CF6" w:rsidRPr="00140EC2" w:rsidRDefault="00000000">
      <w:pPr>
        <w:pStyle w:val="TableofFigures"/>
        <w:tabs>
          <w:tab w:val="right" w:leader="dot" w:pos="8778"/>
        </w:tabs>
        <w:rPr>
          <w:rFonts w:eastAsiaTheme="minorEastAsia" w:cs="Times New Roman"/>
          <w:noProof/>
          <w:szCs w:val="28"/>
        </w:rPr>
      </w:pPr>
      <w:hyperlink w:anchor="_Toc58274655" w:history="1">
        <w:r w:rsidR="00372CF6" w:rsidRPr="00140EC2">
          <w:rPr>
            <w:rStyle w:val="Hyperlink"/>
            <w:rFonts w:cs="Times New Roman"/>
            <w:i/>
            <w:noProof/>
            <w:szCs w:val="28"/>
          </w:rPr>
          <w:t>Hình 2-13: Các lớp ghép lại tạo thành một CNN</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_Toc58274655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717CAC84" w14:textId="7E42E4AC" w:rsidR="00372CF6" w:rsidRPr="00140EC2" w:rsidRDefault="00000000">
      <w:pPr>
        <w:pStyle w:val="TableofFigures"/>
        <w:tabs>
          <w:tab w:val="right" w:leader="dot" w:pos="8778"/>
        </w:tabs>
        <w:rPr>
          <w:rFonts w:eastAsiaTheme="minorEastAsia" w:cs="Times New Roman"/>
          <w:noProof/>
          <w:szCs w:val="28"/>
        </w:rPr>
      </w:pPr>
      <w:hyperlink w:anchor="_Toc58274656" w:history="1">
        <w:r w:rsidR="00372CF6" w:rsidRPr="00140EC2">
          <w:rPr>
            <w:rStyle w:val="Hyperlink"/>
            <w:rFonts w:cs="Times New Roman"/>
            <w:i/>
            <w:noProof/>
            <w:szCs w:val="28"/>
          </w:rPr>
          <w:t>Hình 2-14: Test image</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_Toc58274656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56F336F8" w14:textId="441FEB0C" w:rsidR="00372CF6" w:rsidRPr="00140EC2" w:rsidRDefault="00000000">
      <w:pPr>
        <w:pStyle w:val="TableofFigures"/>
        <w:tabs>
          <w:tab w:val="right" w:leader="dot" w:pos="8778"/>
        </w:tabs>
        <w:rPr>
          <w:rFonts w:eastAsiaTheme="minorEastAsia" w:cs="Times New Roman"/>
          <w:noProof/>
          <w:szCs w:val="28"/>
        </w:rPr>
      </w:pPr>
      <w:hyperlink w:anchor="_Toc58274657" w:history="1">
        <w:r w:rsidR="00372CF6" w:rsidRPr="00140EC2">
          <w:rPr>
            <w:rStyle w:val="Hyperlink"/>
            <w:rFonts w:cs="Times New Roman"/>
            <w:i/>
            <w:noProof/>
            <w:szCs w:val="28"/>
          </w:rPr>
          <w:t>Hình 2-15: Đầu ra mẫu cho P-Net</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_Toc58274657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4B909B0A" w14:textId="04D879D3" w:rsidR="00372CF6" w:rsidRPr="00140EC2" w:rsidRDefault="00000000">
      <w:pPr>
        <w:pStyle w:val="TableofFigures"/>
        <w:tabs>
          <w:tab w:val="right" w:leader="dot" w:pos="8778"/>
        </w:tabs>
        <w:rPr>
          <w:rFonts w:eastAsiaTheme="minorEastAsia" w:cs="Times New Roman"/>
          <w:noProof/>
          <w:szCs w:val="28"/>
        </w:rPr>
      </w:pPr>
      <w:hyperlink w:anchor="_Toc58274658" w:history="1">
        <w:r w:rsidR="00372CF6" w:rsidRPr="00140EC2">
          <w:rPr>
            <w:rStyle w:val="Hyperlink"/>
            <w:rFonts w:cs="Times New Roman"/>
            <w:i/>
            <w:noProof/>
            <w:szCs w:val="28"/>
          </w:rPr>
          <w:t>Hình 2-16:Chuẩn hóa tọa độ hạt nhân bằng cách nhân nó với tỷ lệ</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_Toc58274658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0598AB66" w14:textId="51D4CC4D" w:rsidR="00372CF6" w:rsidRPr="00140EC2" w:rsidRDefault="00000000">
      <w:pPr>
        <w:pStyle w:val="TableofFigures"/>
        <w:tabs>
          <w:tab w:val="right" w:leader="dot" w:pos="8778"/>
        </w:tabs>
        <w:rPr>
          <w:rFonts w:eastAsiaTheme="minorEastAsia" w:cs="Times New Roman"/>
          <w:noProof/>
          <w:szCs w:val="28"/>
        </w:rPr>
      </w:pPr>
      <w:hyperlink w:anchor="_Toc58274659" w:history="1">
        <w:r w:rsidR="00372CF6" w:rsidRPr="00140EC2">
          <w:rPr>
            <w:rStyle w:val="Hyperlink"/>
            <w:rFonts w:cs="Times New Roman"/>
            <w:i/>
            <w:noProof/>
            <w:szCs w:val="28"/>
          </w:rPr>
          <w:t>Hình 2-17: Sự triệt tiêu không tối đa</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_Toc58274659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4CF41696" w14:textId="1F3F2DB0" w:rsidR="00372CF6" w:rsidRPr="00140EC2" w:rsidRDefault="00000000">
      <w:pPr>
        <w:pStyle w:val="TableofFigures"/>
        <w:tabs>
          <w:tab w:val="right" w:leader="dot" w:pos="8778"/>
        </w:tabs>
        <w:rPr>
          <w:rFonts w:eastAsiaTheme="minorEastAsia" w:cs="Times New Roman"/>
          <w:noProof/>
          <w:szCs w:val="28"/>
        </w:rPr>
      </w:pPr>
      <w:hyperlink w:anchor="_Toc58274660" w:history="1">
        <w:r w:rsidR="00372CF6" w:rsidRPr="00140EC2">
          <w:rPr>
            <w:rStyle w:val="Hyperlink"/>
            <w:rFonts w:cs="Times New Roman"/>
            <w:i/>
            <w:noProof/>
            <w:szCs w:val="28"/>
          </w:rPr>
          <w:t>Hình 2-18: Ở đây, hộp màu đỏ là nhân 12 x 12, trong khi hộp màu vàng là hộp giới hạn bên trong nó.</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_Toc58274660 \h </w:instrText>
        </w:r>
        <w:r w:rsidR="00372CF6" w:rsidRPr="00140EC2">
          <w:rPr>
            <w:rFonts w:cs="Times New Roman"/>
            <w:noProof/>
            <w:webHidden/>
            <w:szCs w:val="28"/>
          </w:rPr>
        </w:r>
        <w:r w:rsidR="00372CF6" w:rsidRPr="00140EC2">
          <w:rPr>
            <w:rFonts w:cs="Times New Roman"/>
            <w:noProof/>
            <w:webHidden/>
            <w:szCs w:val="28"/>
          </w:rPr>
          <w:fldChar w:fldCharType="separate"/>
        </w:r>
        <w:r w:rsidR="004E4372">
          <w:rPr>
            <w:rFonts w:cs="Times New Roman"/>
            <w:noProof/>
            <w:webHidden/>
            <w:szCs w:val="28"/>
          </w:rPr>
          <w:t>9</w:t>
        </w:r>
        <w:r w:rsidR="00372CF6" w:rsidRPr="00140EC2">
          <w:rPr>
            <w:rFonts w:cs="Times New Roman"/>
            <w:noProof/>
            <w:webHidden/>
            <w:szCs w:val="28"/>
          </w:rPr>
          <w:fldChar w:fldCharType="end"/>
        </w:r>
      </w:hyperlink>
    </w:p>
    <w:p w14:paraId="4B134A9D" w14:textId="05E56552" w:rsidR="00372CF6" w:rsidRPr="00140EC2" w:rsidRDefault="00000000">
      <w:pPr>
        <w:pStyle w:val="TableofFigures"/>
        <w:tabs>
          <w:tab w:val="right" w:leader="dot" w:pos="8778"/>
        </w:tabs>
        <w:rPr>
          <w:rFonts w:eastAsiaTheme="minorEastAsia" w:cs="Times New Roman"/>
          <w:noProof/>
          <w:szCs w:val="28"/>
        </w:rPr>
      </w:pPr>
      <w:hyperlink w:anchor="_Toc58274661" w:history="1">
        <w:r w:rsidR="00372CF6" w:rsidRPr="00140EC2">
          <w:rPr>
            <w:rStyle w:val="Hyperlink"/>
            <w:rFonts w:cs="Times New Roman"/>
            <w:i/>
            <w:noProof/>
            <w:szCs w:val="28"/>
          </w:rPr>
          <w:t>Hình 2-19: The Beatles và các hộp giới hạn của họ. Hộp của Paul McCartney nằm ngoài giới hạn và cần có đệm.</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_Toc58274661 \h </w:instrText>
        </w:r>
        <w:r w:rsidR="00372CF6" w:rsidRPr="00140EC2">
          <w:rPr>
            <w:rFonts w:cs="Times New Roman"/>
            <w:noProof/>
            <w:webHidden/>
            <w:szCs w:val="28"/>
          </w:rPr>
        </w:r>
        <w:r w:rsidR="00372CF6" w:rsidRPr="00140EC2">
          <w:rPr>
            <w:rFonts w:cs="Times New Roman"/>
            <w:noProof/>
            <w:webHidden/>
            <w:szCs w:val="28"/>
          </w:rPr>
          <w:fldChar w:fldCharType="separate"/>
        </w:r>
        <w:r w:rsidR="004E4372">
          <w:rPr>
            <w:rFonts w:cs="Times New Roman"/>
            <w:noProof/>
            <w:webHidden/>
            <w:szCs w:val="28"/>
          </w:rPr>
          <w:t>9</w:t>
        </w:r>
        <w:r w:rsidR="00372CF6" w:rsidRPr="00140EC2">
          <w:rPr>
            <w:rFonts w:cs="Times New Roman"/>
            <w:noProof/>
            <w:webHidden/>
            <w:szCs w:val="28"/>
          </w:rPr>
          <w:fldChar w:fldCharType="end"/>
        </w:r>
      </w:hyperlink>
    </w:p>
    <w:p w14:paraId="3E2245DF" w14:textId="2B9A223C" w:rsidR="00372CF6" w:rsidRPr="00140EC2" w:rsidRDefault="00000000">
      <w:pPr>
        <w:pStyle w:val="TableofFigures"/>
        <w:tabs>
          <w:tab w:val="right" w:leader="dot" w:pos="8778"/>
        </w:tabs>
        <w:rPr>
          <w:rFonts w:eastAsiaTheme="minorEastAsia" w:cs="Times New Roman"/>
          <w:noProof/>
          <w:szCs w:val="28"/>
        </w:rPr>
      </w:pPr>
      <w:hyperlink w:anchor="_Toc58274662" w:history="1">
        <w:r w:rsidR="00372CF6" w:rsidRPr="00140EC2">
          <w:rPr>
            <w:rStyle w:val="Hyperlink"/>
            <w:rFonts w:cs="Times New Roman"/>
            <w:i/>
            <w:noProof/>
            <w:szCs w:val="28"/>
          </w:rPr>
          <w:t>Hình 2-20:  Pre-trained models</w:t>
        </w:r>
        <w:r w:rsidR="00372CF6" w:rsidRPr="00140EC2">
          <w:rPr>
            <w:rFonts w:cs="Times New Roman"/>
            <w:noProof/>
            <w:webHidden/>
            <w:szCs w:val="28"/>
          </w:rPr>
          <w:tab/>
        </w:r>
        <w:r w:rsidR="00372CF6" w:rsidRPr="00140EC2">
          <w:rPr>
            <w:rFonts w:cs="Times New Roman"/>
            <w:noProof/>
            <w:webHidden/>
            <w:szCs w:val="28"/>
          </w:rPr>
          <w:fldChar w:fldCharType="begin"/>
        </w:r>
        <w:r w:rsidR="00372CF6" w:rsidRPr="00140EC2">
          <w:rPr>
            <w:rFonts w:cs="Times New Roman"/>
            <w:noProof/>
            <w:webHidden/>
            <w:szCs w:val="28"/>
          </w:rPr>
          <w:instrText xml:space="preserve"> PAGEREF _Toc58274662 \h </w:instrText>
        </w:r>
        <w:r w:rsidR="00372CF6" w:rsidRPr="00140EC2">
          <w:rPr>
            <w:rFonts w:cs="Times New Roman"/>
            <w:noProof/>
            <w:webHidden/>
            <w:szCs w:val="28"/>
          </w:rPr>
          <w:fldChar w:fldCharType="separate"/>
        </w:r>
        <w:r w:rsidR="004E4372">
          <w:rPr>
            <w:rFonts w:cs="Times New Roman"/>
            <w:b/>
            <w:bCs/>
            <w:noProof/>
            <w:webHidden/>
            <w:szCs w:val="28"/>
          </w:rPr>
          <w:t>Error! Bookmark not defined.</w:t>
        </w:r>
        <w:r w:rsidR="00372CF6" w:rsidRPr="00140EC2">
          <w:rPr>
            <w:rFonts w:cs="Times New Roman"/>
            <w:noProof/>
            <w:webHidden/>
            <w:szCs w:val="28"/>
          </w:rPr>
          <w:fldChar w:fldCharType="end"/>
        </w:r>
      </w:hyperlink>
    </w:p>
    <w:p w14:paraId="34D3D7E5" w14:textId="77777777" w:rsidR="00A54DA0" w:rsidRPr="00140EC2" w:rsidRDefault="00372CF6" w:rsidP="00372CF6">
      <w:pPr>
        <w:rPr>
          <w:rFonts w:cs="Times New Roman"/>
          <w:noProof/>
          <w:szCs w:val="28"/>
        </w:rPr>
      </w:pPr>
      <w:r w:rsidRPr="00140EC2">
        <w:rPr>
          <w:rFonts w:cs="Times New Roman"/>
          <w:szCs w:val="28"/>
        </w:rPr>
        <w:fldChar w:fldCharType="end"/>
      </w:r>
      <w:r w:rsidR="00A54DA0" w:rsidRPr="00140EC2">
        <w:rPr>
          <w:rFonts w:cs="Times New Roman"/>
          <w:szCs w:val="28"/>
        </w:rPr>
        <w:fldChar w:fldCharType="begin"/>
      </w:r>
      <w:r w:rsidR="00A54DA0" w:rsidRPr="00140EC2">
        <w:rPr>
          <w:rFonts w:cs="Times New Roman"/>
          <w:szCs w:val="28"/>
        </w:rPr>
        <w:instrText xml:space="preserve"> TOC \h \z \c "Hình 3-" </w:instrText>
      </w:r>
      <w:r w:rsidR="00A54DA0" w:rsidRPr="00140EC2">
        <w:rPr>
          <w:rFonts w:cs="Times New Roman"/>
          <w:szCs w:val="28"/>
        </w:rPr>
        <w:fldChar w:fldCharType="separate"/>
      </w:r>
    </w:p>
    <w:p w14:paraId="3E0E32D9" w14:textId="0F226CD1" w:rsidR="00A54DA0" w:rsidRPr="00140EC2" w:rsidRDefault="00000000">
      <w:pPr>
        <w:pStyle w:val="TableofFigures"/>
        <w:tabs>
          <w:tab w:val="right" w:leader="dot" w:pos="8778"/>
        </w:tabs>
        <w:rPr>
          <w:rFonts w:eastAsiaTheme="minorEastAsia" w:cs="Times New Roman"/>
          <w:noProof/>
          <w:szCs w:val="28"/>
        </w:rPr>
      </w:pPr>
      <w:hyperlink w:anchor="_Toc58274812" w:history="1">
        <w:r w:rsidR="00A54DA0" w:rsidRPr="00140EC2">
          <w:rPr>
            <w:rStyle w:val="Hyperlink"/>
            <w:rFonts w:cs="Times New Roman"/>
            <w:i/>
            <w:noProof/>
            <w:szCs w:val="28"/>
          </w:rPr>
          <w:t>Hình 3- 1: Tạo case thư mục ảnh</w:t>
        </w:r>
        <w:r w:rsidR="00A54DA0" w:rsidRPr="00140EC2">
          <w:rPr>
            <w:rFonts w:cs="Times New Roman"/>
            <w:noProof/>
            <w:webHidden/>
            <w:szCs w:val="28"/>
          </w:rPr>
          <w:tab/>
        </w:r>
        <w:r w:rsidR="00A54DA0" w:rsidRPr="00140EC2">
          <w:rPr>
            <w:rFonts w:cs="Times New Roman"/>
            <w:noProof/>
            <w:webHidden/>
            <w:szCs w:val="28"/>
          </w:rPr>
          <w:fldChar w:fldCharType="begin"/>
        </w:r>
        <w:r w:rsidR="00A54DA0" w:rsidRPr="00140EC2">
          <w:rPr>
            <w:rFonts w:cs="Times New Roman"/>
            <w:noProof/>
            <w:webHidden/>
            <w:szCs w:val="28"/>
          </w:rPr>
          <w:instrText xml:space="preserve"> PAGEREF _Toc58274812 \h </w:instrText>
        </w:r>
        <w:r w:rsidR="00A54DA0" w:rsidRPr="00140EC2">
          <w:rPr>
            <w:rFonts w:cs="Times New Roman"/>
            <w:noProof/>
            <w:webHidden/>
            <w:szCs w:val="28"/>
          </w:rPr>
          <w:fldChar w:fldCharType="separate"/>
        </w:r>
        <w:r w:rsidR="004E4372">
          <w:rPr>
            <w:rFonts w:cs="Times New Roman"/>
            <w:b/>
            <w:bCs/>
            <w:noProof/>
            <w:webHidden/>
            <w:szCs w:val="28"/>
          </w:rPr>
          <w:t>Error! Bookmark not defined.</w:t>
        </w:r>
        <w:r w:rsidR="00A54DA0" w:rsidRPr="00140EC2">
          <w:rPr>
            <w:rFonts w:cs="Times New Roman"/>
            <w:noProof/>
            <w:webHidden/>
            <w:szCs w:val="28"/>
          </w:rPr>
          <w:fldChar w:fldCharType="end"/>
        </w:r>
      </w:hyperlink>
    </w:p>
    <w:p w14:paraId="41C193B0" w14:textId="452B1BAD" w:rsidR="00A54DA0" w:rsidRPr="00140EC2" w:rsidRDefault="00000000">
      <w:pPr>
        <w:pStyle w:val="TableofFigures"/>
        <w:tabs>
          <w:tab w:val="right" w:leader="dot" w:pos="8778"/>
        </w:tabs>
        <w:rPr>
          <w:rFonts w:eastAsiaTheme="minorEastAsia" w:cs="Times New Roman"/>
          <w:noProof/>
          <w:szCs w:val="28"/>
        </w:rPr>
      </w:pPr>
      <w:hyperlink w:anchor="_Toc58274813" w:history="1">
        <w:r w:rsidR="00A54DA0" w:rsidRPr="00140EC2">
          <w:rPr>
            <w:rStyle w:val="Hyperlink"/>
            <w:rFonts w:cs="Times New Roman"/>
            <w:i/>
            <w:noProof/>
            <w:szCs w:val="28"/>
          </w:rPr>
          <w:t>Hình 3- 2: Thư viện cần cài đặt theo yêu cầu</w:t>
        </w:r>
        <w:r w:rsidR="00A54DA0" w:rsidRPr="00140EC2">
          <w:rPr>
            <w:rFonts w:cs="Times New Roman"/>
            <w:noProof/>
            <w:webHidden/>
            <w:szCs w:val="28"/>
          </w:rPr>
          <w:tab/>
        </w:r>
        <w:r w:rsidR="00A54DA0" w:rsidRPr="00140EC2">
          <w:rPr>
            <w:rFonts w:cs="Times New Roman"/>
            <w:noProof/>
            <w:webHidden/>
            <w:szCs w:val="28"/>
          </w:rPr>
          <w:fldChar w:fldCharType="begin"/>
        </w:r>
        <w:r w:rsidR="00A54DA0" w:rsidRPr="00140EC2">
          <w:rPr>
            <w:rFonts w:cs="Times New Roman"/>
            <w:noProof/>
            <w:webHidden/>
            <w:szCs w:val="28"/>
          </w:rPr>
          <w:instrText xml:space="preserve"> PAGEREF _Toc58274813 \h </w:instrText>
        </w:r>
        <w:r w:rsidR="00A54DA0" w:rsidRPr="00140EC2">
          <w:rPr>
            <w:rFonts w:cs="Times New Roman"/>
            <w:noProof/>
            <w:webHidden/>
            <w:szCs w:val="28"/>
          </w:rPr>
          <w:fldChar w:fldCharType="separate"/>
        </w:r>
        <w:r w:rsidR="004E4372">
          <w:rPr>
            <w:rFonts w:cs="Times New Roman"/>
            <w:b/>
            <w:bCs/>
            <w:noProof/>
            <w:webHidden/>
            <w:szCs w:val="28"/>
          </w:rPr>
          <w:t>Error! Bookmark not defined.</w:t>
        </w:r>
        <w:r w:rsidR="00A54DA0" w:rsidRPr="00140EC2">
          <w:rPr>
            <w:rFonts w:cs="Times New Roman"/>
            <w:noProof/>
            <w:webHidden/>
            <w:szCs w:val="28"/>
          </w:rPr>
          <w:fldChar w:fldCharType="end"/>
        </w:r>
      </w:hyperlink>
    </w:p>
    <w:p w14:paraId="3A4B8D25" w14:textId="58B048B4" w:rsidR="00A54DA0" w:rsidRPr="00140EC2" w:rsidRDefault="00000000">
      <w:pPr>
        <w:pStyle w:val="TableofFigures"/>
        <w:tabs>
          <w:tab w:val="right" w:leader="dot" w:pos="8778"/>
        </w:tabs>
        <w:rPr>
          <w:rFonts w:eastAsiaTheme="minorEastAsia" w:cs="Times New Roman"/>
          <w:noProof/>
          <w:szCs w:val="28"/>
        </w:rPr>
      </w:pPr>
      <w:hyperlink w:anchor="_Toc58274814" w:history="1">
        <w:r w:rsidR="00A54DA0" w:rsidRPr="00140EC2">
          <w:rPr>
            <w:rStyle w:val="Hyperlink"/>
            <w:rFonts w:cs="Times New Roman"/>
            <w:i/>
            <w:noProof/>
            <w:szCs w:val="28"/>
          </w:rPr>
          <w:t>Hình 3- 3: Cắt khuôn mặt từ ảnh gốc</w:t>
        </w:r>
        <w:r w:rsidR="00A54DA0" w:rsidRPr="00140EC2">
          <w:rPr>
            <w:rFonts w:cs="Times New Roman"/>
            <w:noProof/>
            <w:webHidden/>
            <w:szCs w:val="28"/>
          </w:rPr>
          <w:tab/>
        </w:r>
        <w:r w:rsidR="00A54DA0" w:rsidRPr="00140EC2">
          <w:rPr>
            <w:rFonts w:cs="Times New Roman"/>
            <w:noProof/>
            <w:webHidden/>
            <w:szCs w:val="28"/>
          </w:rPr>
          <w:fldChar w:fldCharType="begin"/>
        </w:r>
        <w:r w:rsidR="00A54DA0" w:rsidRPr="00140EC2">
          <w:rPr>
            <w:rFonts w:cs="Times New Roman"/>
            <w:noProof/>
            <w:webHidden/>
            <w:szCs w:val="28"/>
          </w:rPr>
          <w:instrText xml:space="preserve"> PAGEREF _Toc58274814 \h </w:instrText>
        </w:r>
        <w:r w:rsidR="00A54DA0" w:rsidRPr="00140EC2">
          <w:rPr>
            <w:rFonts w:cs="Times New Roman"/>
            <w:noProof/>
            <w:webHidden/>
            <w:szCs w:val="28"/>
          </w:rPr>
          <w:fldChar w:fldCharType="separate"/>
        </w:r>
        <w:r w:rsidR="004E4372">
          <w:rPr>
            <w:rFonts w:cs="Times New Roman"/>
            <w:b/>
            <w:bCs/>
            <w:noProof/>
            <w:webHidden/>
            <w:szCs w:val="28"/>
          </w:rPr>
          <w:t>Error! Bookmark not defined.</w:t>
        </w:r>
        <w:r w:rsidR="00A54DA0" w:rsidRPr="00140EC2">
          <w:rPr>
            <w:rFonts w:cs="Times New Roman"/>
            <w:noProof/>
            <w:webHidden/>
            <w:szCs w:val="28"/>
          </w:rPr>
          <w:fldChar w:fldCharType="end"/>
        </w:r>
      </w:hyperlink>
    </w:p>
    <w:p w14:paraId="7F72A5D8" w14:textId="613B63A5" w:rsidR="00A54DA0" w:rsidRPr="00140EC2" w:rsidRDefault="00000000">
      <w:pPr>
        <w:pStyle w:val="TableofFigures"/>
        <w:tabs>
          <w:tab w:val="right" w:leader="dot" w:pos="8778"/>
        </w:tabs>
        <w:rPr>
          <w:rFonts w:eastAsiaTheme="minorEastAsia" w:cs="Times New Roman"/>
          <w:noProof/>
          <w:szCs w:val="28"/>
        </w:rPr>
      </w:pPr>
      <w:hyperlink w:anchor="_Toc58274815" w:history="1">
        <w:r w:rsidR="00A54DA0" w:rsidRPr="00140EC2">
          <w:rPr>
            <w:rStyle w:val="Hyperlink"/>
            <w:rFonts w:cs="Times New Roman"/>
            <w:i/>
            <w:noProof/>
            <w:szCs w:val="28"/>
          </w:rPr>
          <w:t>Hình 3- 4: Nhận diện khuôn mặt</w:t>
        </w:r>
        <w:r w:rsidR="00A54DA0" w:rsidRPr="00140EC2">
          <w:rPr>
            <w:rFonts w:cs="Times New Roman"/>
            <w:noProof/>
            <w:webHidden/>
            <w:szCs w:val="28"/>
          </w:rPr>
          <w:tab/>
        </w:r>
        <w:r w:rsidR="00A54DA0" w:rsidRPr="00140EC2">
          <w:rPr>
            <w:rFonts w:cs="Times New Roman"/>
            <w:noProof/>
            <w:webHidden/>
            <w:szCs w:val="28"/>
          </w:rPr>
          <w:fldChar w:fldCharType="begin"/>
        </w:r>
        <w:r w:rsidR="00A54DA0" w:rsidRPr="00140EC2">
          <w:rPr>
            <w:rFonts w:cs="Times New Roman"/>
            <w:noProof/>
            <w:webHidden/>
            <w:szCs w:val="28"/>
          </w:rPr>
          <w:instrText xml:space="preserve"> PAGEREF _Toc58274815 \h </w:instrText>
        </w:r>
        <w:r w:rsidR="00A54DA0" w:rsidRPr="00140EC2">
          <w:rPr>
            <w:rFonts w:cs="Times New Roman"/>
            <w:noProof/>
            <w:webHidden/>
            <w:szCs w:val="28"/>
          </w:rPr>
          <w:fldChar w:fldCharType="separate"/>
        </w:r>
        <w:r w:rsidR="004E4372">
          <w:rPr>
            <w:rFonts w:cs="Times New Roman"/>
            <w:b/>
            <w:bCs/>
            <w:noProof/>
            <w:webHidden/>
            <w:szCs w:val="28"/>
          </w:rPr>
          <w:t>Error! Bookmark not defined.</w:t>
        </w:r>
        <w:r w:rsidR="00A54DA0" w:rsidRPr="00140EC2">
          <w:rPr>
            <w:rFonts w:cs="Times New Roman"/>
            <w:noProof/>
            <w:webHidden/>
            <w:szCs w:val="28"/>
          </w:rPr>
          <w:fldChar w:fldCharType="end"/>
        </w:r>
      </w:hyperlink>
    </w:p>
    <w:p w14:paraId="18A29A96" w14:textId="74D1EF3C" w:rsidR="00372CF6" w:rsidRPr="00140EC2" w:rsidRDefault="00A54DA0" w:rsidP="00372CF6">
      <w:pPr>
        <w:rPr>
          <w:rFonts w:cs="Times New Roman"/>
          <w:szCs w:val="28"/>
        </w:rPr>
      </w:pPr>
      <w:r w:rsidRPr="00140EC2">
        <w:rPr>
          <w:rFonts w:cs="Times New Roman"/>
          <w:szCs w:val="28"/>
        </w:rPr>
        <w:fldChar w:fldCharType="end"/>
      </w:r>
    </w:p>
    <w:p w14:paraId="06461A49" w14:textId="77777777" w:rsidR="00372CF6" w:rsidRPr="00140EC2" w:rsidRDefault="00372CF6" w:rsidP="00372CF6">
      <w:pPr>
        <w:rPr>
          <w:rFonts w:cs="Times New Roman"/>
          <w:szCs w:val="28"/>
        </w:rPr>
      </w:pPr>
    </w:p>
    <w:p w14:paraId="0A3B935A" w14:textId="77777777" w:rsidR="00372CF6" w:rsidRPr="00140EC2" w:rsidRDefault="00372CF6" w:rsidP="00372CF6">
      <w:pPr>
        <w:rPr>
          <w:rFonts w:cs="Times New Roman"/>
          <w:szCs w:val="28"/>
        </w:rPr>
      </w:pPr>
    </w:p>
    <w:p w14:paraId="1C222A33" w14:textId="77777777" w:rsidR="00372CF6" w:rsidRPr="00140EC2" w:rsidRDefault="00372CF6" w:rsidP="00372CF6">
      <w:pPr>
        <w:rPr>
          <w:rFonts w:cs="Times New Roman"/>
          <w:szCs w:val="28"/>
        </w:rPr>
      </w:pPr>
    </w:p>
    <w:p w14:paraId="0B0BDDA0" w14:textId="77777777" w:rsidR="00372CF6" w:rsidRPr="00140EC2" w:rsidRDefault="00372CF6" w:rsidP="00372CF6">
      <w:pPr>
        <w:rPr>
          <w:rFonts w:cs="Times New Roman"/>
          <w:szCs w:val="28"/>
        </w:rPr>
      </w:pPr>
    </w:p>
    <w:p w14:paraId="43F32FE6" w14:textId="77777777" w:rsidR="00372CF6" w:rsidRPr="00140EC2" w:rsidRDefault="00372CF6" w:rsidP="00372CF6">
      <w:pPr>
        <w:rPr>
          <w:rFonts w:cs="Times New Roman"/>
          <w:szCs w:val="28"/>
        </w:rPr>
      </w:pPr>
    </w:p>
    <w:p w14:paraId="2940F0D9" w14:textId="77777777" w:rsidR="00372CF6" w:rsidRPr="00140EC2" w:rsidRDefault="00372CF6" w:rsidP="00372CF6">
      <w:pPr>
        <w:rPr>
          <w:rFonts w:cs="Times New Roman"/>
          <w:szCs w:val="28"/>
        </w:rPr>
      </w:pPr>
    </w:p>
    <w:p w14:paraId="6348AEE5" w14:textId="77777777" w:rsidR="00372CF6" w:rsidRPr="00140EC2" w:rsidRDefault="00372CF6" w:rsidP="00372CF6">
      <w:pPr>
        <w:rPr>
          <w:rFonts w:cs="Times New Roman"/>
          <w:szCs w:val="28"/>
        </w:rPr>
      </w:pPr>
    </w:p>
    <w:p w14:paraId="10BB6F98" w14:textId="77777777" w:rsidR="00372CF6" w:rsidRPr="00140EC2" w:rsidRDefault="00372CF6" w:rsidP="00372CF6">
      <w:pPr>
        <w:rPr>
          <w:rFonts w:cs="Times New Roman"/>
          <w:szCs w:val="28"/>
        </w:rPr>
      </w:pPr>
    </w:p>
    <w:p w14:paraId="4FE8D706" w14:textId="77777777" w:rsidR="00372CF6" w:rsidRPr="00140EC2" w:rsidRDefault="00372CF6" w:rsidP="00372CF6">
      <w:pPr>
        <w:rPr>
          <w:rFonts w:cs="Times New Roman"/>
          <w:szCs w:val="28"/>
        </w:rPr>
      </w:pPr>
    </w:p>
    <w:p w14:paraId="3F0B6152" w14:textId="77777777" w:rsidR="00372CF6" w:rsidRPr="00140EC2" w:rsidRDefault="00372CF6" w:rsidP="00372CF6">
      <w:pPr>
        <w:rPr>
          <w:rFonts w:cs="Times New Roman"/>
          <w:szCs w:val="28"/>
        </w:rPr>
      </w:pPr>
    </w:p>
    <w:p w14:paraId="55B1E1B9" w14:textId="77777777" w:rsidR="00372CF6" w:rsidRPr="00140EC2" w:rsidRDefault="00372CF6" w:rsidP="00372CF6">
      <w:pPr>
        <w:rPr>
          <w:rFonts w:cs="Times New Roman"/>
          <w:szCs w:val="28"/>
        </w:rPr>
      </w:pPr>
    </w:p>
    <w:p w14:paraId="52678246" w14:textId="77777777" w:rsidR="00372CF6" w:rsidRPr="00140EC2" w:rsidRDefault="00372CF6" w:rsidP="00372CF6">
      <w:pPr>
        <w:rPr>
          <w:rFonts w:cs="Times New Roman"/>
          <w:szCs w:val="28"/>
        </w:rPr>
      </w:pPr>
    </w:p>
    <w:p w14:paraId="4DC47726" w14:textId="77777777" w:rsidR="00372CF6" w:rsidRPr="00140EC2" w:rsidRDefault="00372CF6" w:rsidP="00372CF6">
      <w:pPr>
        <w:rPr>
          <w:rFonts w:cs="Times New Roman"/>
          <w:szCs w:val="28"/>
        </w:rPr>
      </w:pPr>
    </w:p>
    <w:p w14:paraId="32918BB2" w14:textId="77777777" w:rsidR="00372CF6" w:rsidRPr="00140EC2" w:rsidRDefault="00372CF6" w:rsidP="00372CF6">
      <w:pPr>
        <w:rPr>
          <w:rFonts w:cs="Times New Roman"/>
          <w:szCs w:val="28"/>
        </w:rPr>
      </w:pPr>
    </w:p>
    <w:p w14:paraId="4B41A672" w14:textId="77777777" w:rsidR="00372CF6" w:rsidRPr="00140EC2" w:rsidRDefault="00372CF6" w:rsidP="00372CF6">
      <w:pPr>
        <w:rPr>
          <w:rFonts w:cs="Times New Roman"/>
          <w:szCs w:val="28"/>
        </w:rPr>
      </w:pPr>
    </w:p>
    <w:p w14:paraId="2DDA961E" w14:textId="77777777" w:rsidR="00372CF6" w:rsidRPr="00140EC2" w:rsidRDefault="00372CF6" w:rsidP="00372CF6">
      <w:pPr>
        <w:rPr>
          <w:rFonts w:cs="Times New Roman"/>
          <w:szCs w:val="28"/>
        </w:rPr>
      </w:pPr>
    </w:p>
    <w:p w14:paraId="02A94088" w14:textId="0002F8E9" w:rsidR="00372CF6" w:rsidRPr="00140EC2" w:rsidRDefault="00372CF6" w:rsidP="00372CF6">
      <w:pPr>
        <w:rPr>
          <w:rFonts w:cs="Times New Roman"/>
          <w:szCs w:val="28"/>
        </w:rPr>
      </w:pPr>
    </w:p>
    <w:p w14:paraId="0D13BAD8" w14:textId="77777777" w:rsidR="00372CF6" w:rsidRPr="00140EC2" w:rsidRDefault="00372CF6" w:rsidP="00372CF6">
      <w:pPr>
        <w:rPr>
          <w:rFonts w:cs="Times New Roman"/>
          <w:szCs w:val="28"/>
        </w:rPr>
      </w:pPr>
    </w:p>
    <w:p w14:paraId="22B32827" w14:textId="2637AD19" w:rsidR="00372CF6" w:rsidRPr="00140EC2" w:rsidRDefault="00372CF6" w:rsidP="00372CF6">
      <w:pPr>
        <w:rPr>
          <w:rFonts w:cs="Times New Roman"/>
          <w:szCs w:val="28"/>
        </w:rPr>
      </w:pPr>
    </w:p>
    <w:p w14:paraId="7F0CCA11" w14:textId="090DD62C" w:rsidR="00372CF6" w:rsidRPr="00140EC2" w:rsidRDefault="00372CF6" w:rsidP="00372CF6">
      <w:pPr>
        <w:rPr>
          <w:rFonts w:cs="Times New Roman"/>
          <w:b/>
          <w:bCs/>
          <w:szCs w:val="28"/>
        </w:rPr>
      </w:pPr>
    </w:p>
    <w:p w14:paraId="72DDFCCB" w14:textId="48A8D1A7" w:rsidR="00372CF6" w:rsidRPr="00140EC2" w:rsidRDefault="00372CF6" w:rsidP="00372CF6">
      <w:pPr>
        <w:rPr>
          <w:rFonts w:cs="Times New Roman"/>
          <w:szCs w:val="28"/>
        </w:rPr>
      </w:pPr>
    </w:p>
    <w:p w14:paraId="0F7FBDDA" w14:textId="057992B2" w:rsidR="00A54DA0" w:rsidRPr="00140EC2" w:rsidRDefault="00A54DA0" w:rsidP="00372CF6">
      <w:pPr>
        <w:rPr>
          <w:rFonts w:cs="Times New Roman"/>
          <w:szCs w:val="28"/>
        </w:rPr>
      </w:pPr>
    </w:p>
    <w:p w14:paraId="23FD60A0" w14:textId="77777777" w:rsidR="00A54DA0" w:rsidRPr="00140EC2" w:rsidRDefault="00A54DA0" w:rsidP="00372CF6">
      <w:pPr>
        <w:rPr>
          <w:rFonts w:cs="Times New Roman"/>
          <w:szCs w:val="28"/>
        </w:rPr>
      </w:pPr>
    </w:p>
    <w:p w14:paraId="018CA09E" w14:textId="77777777" w:rsidR="00372CF6" w:rsidRPr="00140EC2" w:rsidRDefault="00372CF6" w:rsidP="00372CF6">
      <w:pPr>
        <w:rPr>
          <w:rFonts w:cs="Times New Roman"/>
          <w:szCs w:val="28"/>
        </w:rPr>
      </w:pPr>
    </w:p>
    <w:p w14:paraId="13318D40" w14:textId="77777777" w:rsidR="00592356" w:rsidRDefault="00592356">
      <w:pPr>
        <w:spacing w:after="200" w:line="276" w:lineRule="auto"/>
        <w:rPr>
          <w:rFonts w:eastAsiaTheme="majorEastAsia" w:cs="Times New Roman"/>
          <w:b/>
          <w:bCs/>
          <w:szCs w:val="28"/>
        </w:rPr>
      </w:pPr>
      <w:r>
        <w:rPr>
          <w:rFonts w:cs="Times New Roman"/>
        </w:rPr>
        <w:br w:type="page"/>
      </w:r>
    </w:p>
    <w:p w14:paraId="15548F7A" w14:textId="0C99B617" w:rsidR="00224E09" w:rsidRDefault="00D96B4C" w:rsidP="00E22F85">
      <w:pPr>
        <w:pStyle w:val="Heading1"/>
        <w:numPr>
          <w:ilvl w:val="0"/>
          <w:numId w:val="0"/>
        </w:numPr>
        <w:rPr>
          <w:rFonts w:cs="Times New Roman"/>
          <w:sz w:val="28"/>
        </w:rPr>
      </w:pPr>
      <w:bookmarkStart w:id="6" w:name="_Toc132104139"/>
      <w:r>
        <w:rPr>
          <w:rFonts w:cs="Times New Roman"/>
          <w:sz w:val="28"/>
        </w:rPr>
        <w:lastRenderedPageBreak/>
        <w:t>MỞ ĐẦU</w:t>
      </w:r>
      <w:bookmarkEnd w:id="6"/>
    </w:p>
    <w:p w14:paraId="52B91C37" w14:textId="56FDF8D9" w:rsidR="00592356" w:rsidRPr="00592356" w:rsidRDefault="00592356" w:rsidP="00592356">
      <w:r>
        <w:t>(Viết từ 1-2 trang</w:t>
      </w:r>
      <w:r w:rsidR="00D96B4C">
        <w:t xml:space="preserve">: giới thiệu, phân tích các đóng góp chính </w:t>
      </w:r>
      <w:r w:rsidR="00EE1F29">
        <w:t>bài toán mà nhóm đã giải quyết</w:t>
      </w:r>
      <w:r>
        <w:t>)</w:t>
      </w:r>
    </w:p>
    <w:p w14:paraId="6810F17E" w14:textId="77777777" w:rsidR="007F7884" w:rsidRPr="00E22F85" w:rsidRDefault="00224E09" w:rsidP="00E22F85">
      <w:pPr>
        <w:pStyle w:val="Heading2"/>
        <w:ind w:left="284" w:hanging="284"/>
      </w:pPr>
      <w:bookmarkStart w:id="7" w:name="_Toc132104140"/>
      <w:r w:rsidRPr="00E22F85">
        <w:t>Giới thiệu</w:t>
      </w:r>
      <w:bookmarkEnd w:id="7"/>
    </w:p>
    <w:p w14:paraId="2488D454" w14:textId="17DF7F95" w:rsidR="00057CC1" w:rsidRPr="00140EC2" w:rsidRDefault="00BF6A25" w:rsidP="00057CC1">
      <w:pPr>
        <w:rPr>
          <w:rFonts w:cs="Times New Roman"/>
          <w:szCs w:val="28"/>
        </w:rPr>
      </w:pPr>
      <w:r w:rsidRPr="00140EC2">
        <w:rPr>
          <w:rFonts w:cs="Times New Roman"/>
          <w:szCs w:val="28"/>
        </w:rPr>
        <w:t>…………….</w:t>
      </w:r>
    </w:p>
    <w:p w14:paraId="2D588920" w14:textId="77777777" w:rsidR="00BF6A25" w:rsidRPr="00140EC2" w:rsidRDefault="00BF6A25" w:rsidP="00057CC1">
      <w:pPr>
        <w:rPr>
          <w:rFonts w:cs="Times New Roman"/>
          <w:szCs w:val="28"/>
        </w:rPr>
      </w:pPr>
    </w:p>
    <w:p w14:paraId="3A16524A" w14:textId="77777777" w:rsidR="00BF6A25" w:rsidRPr="00140EC2" w:rsidRDefault="00BF6A25" w:rsidP="00057CC1">
      <w:pPr>
        <w:rPr>
          <w:rFonts w:cs="Times New Roman"/>
          <w:szCs w:val="28"/>
        </w:rPr>
      </w:pPr>
    </w:p>
    <w:p w14:paraId="3530CD24" w14:textId="77777777" w:rsidR="00372CF6" w:rsidRPr="00140EC2" w:rsidRDefault="00372CF6" w:rsidP="00372CF6">
      <w:pPr>
        <w:pStyle w:val="ListParagraph"/>
        <w:keepNext/>
        <w:spacing w:after="160"/>
        <w:jc w:val="both"/>
        <w:rPr>
          <w:rFonts w:cs="Times New Roman"/>
          <w:szCs w:val="28"/>
        </w:rPr>
      </w:pPr>
      <w:ins w:id="8" w:author="LeNga" w:date="2020-07-28T16:09:00Z">
        <w:r w:rsidRPr="00140EC2">
          <w:rPr>
            <w:rFonts w:cs="Times New Roman"/>
            <w:noProof/>
            <w:szCs w:val="28"/>
          </w:rPr>
          <w:drawing>
            <wp:inline distT="0" distB="0" distL="0" distR="0" wp14:anchorId="35A751A4" wp14:editId="703BB234">
              <wp:extent cx="4723295" cy="2859405"/>
              <wp:effectExtent l="0" t="0" r="1270" b="0"/>
              <wp:docPr id="8" name="Picture 8" descr="Top 10 Facial Recognition APIs (Updated for 2020) | Rapid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Facial Recognition APIs (Updated for 2020) | RapidA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6311" cy="2861231"/>
                      </a:xfrm>
                      <a:prstGeom prst="rect">
                        <a:avLst/>
                      </a:prstGeom>
                      <a:noFill/>
                      <a:ln>
                        <a:noFill/>
                      </a:ln>
                    </pic:spPr>
                  </pic:pic>
                </a:graphicData>
              </a:graphic>
            </wp:inline>
          </w:drawing>
        </w:r>
      </w:ins>
    </w:p>
    <w:p w14:paraId="432A7132" w14:textId="2DB5E2F7" w:rsidR="00124AA3" w:rsidRPr="00140EC2" w:rsidRDefault="00372CF6" w:rsidP="00BF6A25">
      <w:pPr>
        <w:pStyle w:val="Caption"/>
        <w:jc w:val="center"/>
        <w:rPr>
          <w:rFonts w:ascii="Times New Roman" w:hAnsi="Times New Roman" w:cs="Times New Roman"/>
          <w:b w:val="0"/>
          <w:i/>
          <w:color w:val="auto"/>
          <w:sz w:val="28"/>
          <w:szCs w:val="28"/>
        </w:rPr>
      </w:pPr>
      <w:bookmarkStart w:id="9" w:name="_Toc58274801"/>
      <w:r w:rsidRPr="00140EC2">
        <w:rPr>
          <w:rFonts w:ascii="Times New Roman" w:hAnsi="Times New Roman" w:cs="Times New Roman"/>
          <w:b w:val="0"/>
          <w:i/>
          <w:color w:val="auto"/>
          <w:sz w:val="28"/>
          <w:szCs w:val="28"/>
        </w:rPr>
        <w:t xml:space="preserve">Hình 1- </w:t>
      </w:r>
      <w:r w:rsidRPr="00140EC2">
        <w:rPr>
          <w:rFonts w:ascii="Times New Roman" w:hAnsi="Times New Roman" w:cs="Times New Roman"/>
          <w:b w:val="0"/>
          <w:i/>
          <w:color w:val="auto"/>
          <w:sz w:val="28"/>
          <w:szCs w:val="28"/>
        </w:rPr>
        <w:fldChar w:fldCharType="begin"/>
      </w:r>
      <w:r w:rsidRPr="00140EC2">
        <w:rPr>
          <w:rFonts w:ascii="Times New Roman" w:hAnsi="Times New Roman" w:cs="Times New Roman"/>
          <w:b w:val="0"/>
          <w:i/>
          <w:color w:val="auto"/>
          <w:sz w:val="28"/>
          <w:szCs w:val="28"/>
        </w:rPr>
        <w:instrText xml:space="preserve"> SEQ Hình_1- \* ARABIC </w:instrText>
      </w:r>
      <w:r w:rsidRPr="00140EC2">
        <w:rPr>
          <w:rFonts w:ascii="Times New Roman" w:hAnsi="Times New Roman" w:cs="Times New Roman"/>
          <w:b w:val="0"/>
          <w:i/>
          <w:color w:val="auto"/>
          <w:sz w:val="28"/>
          <w:szCs w:val="28"/>
        </w:rPr>
        <w:fldChar w:fldCharType="separate"/>
      </w:r>
      <w:r w:rsidR="004E4372">
        <w:rPr>
          <w:rFonts w:ascii="Times New Roman" w:hAnsi="Times New Roman" w:cs="Times New Roman"/>
          <w:b w:val="0"/>
          <w:i/>
          <w:noProof/>
          <w:color w:val="auto"/>
          <w:sz w:val="28"/>
          <w:szCs w:val="28"/>
        </w:rPr>
        <w:t>1</w:t>
      </w:r>
      <w:r w:rsidRPr="00140EC2">
        <w:rPr>
          <w:rFonts w:ascii="Times New Roman" w:hAnsi="Times New Roman" w:cs="Times New Roman"/>
          <w:b w:val="0"/>
          <w:i/>
          <w:color w:val="auto"/>
          <w:sz w:val="28"/>
          <w:szCs w:val="28"/>
        </w:rPr>
        <w:fldChar w:fldCharType="end"/>
      </w:r>
      <w:r w:rsidRPr="00140EC2">
        <w:rPr>
          <w:rFonts w:ascii="Times New Roman" w:hAnsi="Times New Roman" w:cs="Times New Roman"/>
          <w:b w:val="0"/>
          <w:i/>
          <w:color w:val="auto"/>
          <w:sz w:val="28"/>
          <w:szCs w:val="28"/>
        </w:rPr>
        <w:t>: Nhận diện khuôn mặt</w:t>
      </w:r>
      <w:bookmarkEnd w:id="9"/>
      <w:r w:rsidR="00973A58" w:rsidRPr="00140EC2">
        <w:rPr>
          <w:rFonts w:ascii="Times New Roman" w:hAnsi="Times New Roman" w:cs="Times New Roman"/>
          <w:sz w:val="28"/>
          <w:szCs w:val="28"/>
        </w:rPr>
        <w:t>.</w:t>
      </w:r>
    </w:p>
    <w:p w14:paraId="4E45702B" w14:textId="43B15042" w:rsidR="002A5F56" w:rsidRPr="006653B8" w:rsidRDefault="00BF6A25" w:rsidP="002A5F56">
      <w:pPr>
        <w:pStyle w:val="Heading2"/>
        <w:ind w:left="567" w:hanging="567"/>
        <w:rPr>
          <w:rFonts w:cs="Times New Roman"/>
          <w:b w:val="0"/>
          <w:bCs w:val="0"/>
          <w:sz w:val="28"/>
          <w:szCs w:val="28"/>
        </w:rPr>
      </w:pPr>
      <w:bookmarkStart w:id="10" w:name="_Toc132104141"/>
      <w:r w:rsidRPr="006653B8">
        <w:rPr>
          <w:rFonts w:cs="Times New Roman"/>
          <w:b w:val="0"/>
          <w:bCs w:val="0"/>
          <w:sz w:val="28"/>
          <w:szCs w:val="28"/>
        </w:rPr>
        <w:t>……</w:t>
      </w:r>
      <w:bookmarkEnd w:id="10"/>
    </w:p>
    <w:p w14:paraId="54AD7F0F" w14:textId="542D5A75" w:rsidR="00D86EFB" w:rsidRPr="00E22F85" w:rsidRDefault="00BF6A25" w:rsidP="00E22F85">
      <w:pPr>
        <w:pStyle w:val="Heading2"/>
        <w:ind w:left="284" w:hanging="284"/>
        <w:rPr>
          <w:rFonts w:cs="Times New Roman"/>
          <w:b w:val="0"/>
          <w:bCs w:val="0"/>
          <w:sz w:val="28"/>
          <w:szCs w:val="28"/>
        </w:rPr>
      </w:pPr>
      <w:bookmarkStart w:id="11" w:name="_Toc132104142"/>
      <w:r w:rsidRPr="006653B8">
        <w:rPr>
          <w:rFonts w:cs="Times New Roman"/>
          <w:b w:val="0"/>
          <w:bCs w:val="0"/>
          <w:sz w:val="28"/>
          <w:szCs w:val="28"/>
        </w:rPr>
        <w:t>…………………..</w:t>
      </w:r>
      <w:bookmarkEnd w:id="11"/>
      <w:r w:rsidR="00D86EFB" w:rsidRPr="00E22F85">
        <w:rPr>
          <w:rFonts w:cs="Times New Roman"/>
          <w:szCs w:val="28"/>
        </w:rPr>
        <w:br w:type="page"/>
      </w:r>
    </w:p>
    <w:p w14:paraId="4522F0C1" w14:textId="55D0758F" w:rsidR="002A5F56" w:rsidRPr="00140EC2" w:rsidRDefault="002A5F56" w:rsidP="008A17B1">
      <w:pPr>
        <w:pStyle w:val="Heading1"/>
        <w:numPr>
          <w:ilvl w:val="0"/>
          <w:numId w:val="0"/>
        </w:numPr>
        <w:jc w:val="left"/>
        <w:rPr>
          <w:rFonts w:cs="Times New Roman"/>
          <w:sz w:val="28"/>
        </w:rPr>
      </w:pPr>
      <w:bookmarkStart w:id="12" w:name="_Toc132104143"/>
      <w:r w:rsidRPr="00140EC2">
        <w:rPr>
          <w:rFonts w:cs="Times New Roman"/>
          <w:sz w:val="28"/>
        </w:rPr>
        <w:lastRenderedPageBreak/>
        <w:t xml:space="preserve">2. </w:t>
      </w:r>
      <w:r w:rsidR="007A60F1">
        <w:rPr>
          <w:rFonts w:cs="Times New Roman"/>
          <w:sz w:val="28"/>
        </w:rPr>
        <w:t xml:space="preserve">PHÁT BIỂU YÊU CẦU </w:t>
      </w:r>
      <w:r w:rsidR="000F2F27">
        <w:rPr>
          <w:rFonts w:cs="Times New Roman"/>
          <w:sz w:val="28"/>
        </w:rPr>
        <w:t>CỦA KHÁCH HÀNG</w:t>
      </w:r>
      <w:bookmarkEnd w:id="12"/>
    </w:p>
    <w:p w14:paraId="56588EAE" w14:textId="0E35C2F2" w:rsidR="00612078" w:rsidRPr="00612078" w:rsidRDefault="00536B85" w:rsidP="00DD27D7">
      <w:pPr>
        <w:pStyle w:val="Heading2"/>
        <w:numPr>
          <w:ilvl w:val="1"/>
          <w:numId w:val="2"/>
        </w:numPr>
        <w:spacing w:beforeLines="60" w:before="144" w:afterLines="60" w:after="144" w:line="240" w:lineRule="auto"/>
        <w:ind w:left="709"/>
        <w:rPr>
          <w:rFonts w:cs="Times New Roman"/>
          <w:sz w:val="28"/>
          <w:szCs w:val="28"/>
        </w:rPr>
      </w:pPr>
      <w:bookmarkStart w:id="13" w:name="_Toc132104144"/>
      <w:r>
        <w:rPr>
          <w:rFonts w:cs="Times New Roman"/>
          <w:sz w:val="28"/>
          <w:szCs w:val="28"/>
        </w:rPr>
        <w:t>Chữ đậm</w:t>
      </w:r>
      <w:bookmarkEnd w:id="13"/>
    </w:p>
    <w:p w14:paraId="2290E846" w14:textId="1E78BC6E" w:rsidR="003778A5" w:rsidRDefault="00536B85" w:rsidP="00DD27D7">
      <w:pPr>
        <w:pStyle w:val="Heading3"/>
        <w:numPr>
          <w:ilvl w:val="2"/>
          <w:numId w:val="2"/>
        </w:numPr>
        <w:spacing w:beforeLines="60" w:before="144" w:afterLines="60" w:after="144" w:line="240" w:lineRule="auto"/>
        <w:ind w:left="709"/>
        <w:rPr>
          <w:rFonts w:cs="Times New Roman"/>
          <w:i/>
          <w:iCs/>
          <w:sz w:val="28"/>
          <w:szCs w:val="28"/>
        </w:rPr>
      </w:pPr>
      <w:bookmarkStart w:id="14" w:name="_Toc132104145"/>
      <w:r>
        <w:rPr>
          <w:rFonts w:cs="Times New Roman"/>
          <w:i/>
          <w:iCs/>
          <w:sz w:val="28"/>
          <w:szCs w:val="28"/>
        </w:rPr>
        <w:t>Chữ đậm và nghiêng</w:t>
      </w:r>
      <w:bookmarkEnd w:id="14"/>
    </w:p>
    <w:p w14:paraId="5C06B6A7" w14:textId="67C3E727" w:rsidR="00612078" w:rsidRPr="00B56440" w:rsidRDefault="00612078" w:rsidP="00B56440">
      <w:pPr>
        <w:pStyle w:val="Caption"/>
        <w:spacing w:before="60" w:after="120" w:line="312" w:lineRule="auto"/>
        <w:ind w:firstLine="720"/>
        <w:jc w:val="both"/>
        <w:rPr>
          <w:rFonts w:ascii="Times New Roman" w:hAnsi="Times New Roman" w:cs="Times New Roman"/>
          <w:b w:val="0"/>
          <w:iCs/>
          <w:color w:val="auto"/>
          <w:sz w:val="26"/>
          <w:szCs w:val="26"/>
        </w:rPr>
      </w:pPr>
      <w:r w:rsidRPr="00B56440">
        <w:rPr>
          <w:rFonts w:ascii="Times New Roman" w:hAnsi="Times New Roman" w:cs="Times New Roman"/>
          <w:b w:val="0"/>
          <w:iCs/>
          <w:color w:val="auto"/>
          <w:sz w:val="26"/>
          <w:szCs w:val="26"/>
        </w:rPr>
        <w:t>Đây là một tài liệu quan trọng trong quá trình phát triển phần mềm, được sử dụng để xác định các yêu cầu và mong muốn của khách hàng đối với sản phẩm phần mềm. Bản tường trình yêu cầu của khách hàng thường bao gồm mô tả chi tiết về các chức năng, tính năng, yêu cầu kỹ thuật và các yêu cầu phi chức năng khác của sản phẩm</w:t>
      </w:r>
    </w:p>
    <w:p w14:paraId="2C2B8B57" w14:textId="77777777" w:rsidR="003778A5" w:rsidRPr="00140EC2" w:rsidRDefault="003778A5" w:rsidP="00612078">
      <w:pPr>
        <w:pStyle w:val="ListParagraph"/>
        <w:keepNext/>
        <w:shd w:val="clear" w:color="auto" w:fill="FFFFFF"/>
        <w:spacing w:before="30" w:after="30" w:line="240" w:lineRule="auto"/>
        <w:ind w:left="480"/>
        <w:jc w:val="center"/>
        <w:rPr>
          <w:rFonts w:cs="Times New Roman"/>
          <w:szCs w:val="28"/>
        </w:rPr>
      </w:pPr>
      <w:r w:rsidRPr="00140EC2">
        <w:rPr>
          <w:rFonts w:cs="Times New Roman"/>
          <w:noProof/>
          <w:szCs w:val="28"/>
        </w:rPr>
        <w:drawing>
          <wp:inline distT="0" distB="0" distL="0" distR="0" wp14:anchorId="5751D4EB" wp14:editId="497C2746">
            <wp:extent cx="4223239" cy="3220600"/>
            <wp:effectExtent l="0" t="0" r="6350" b="0"/>
            <wp:docPr id="5" name="Picture 5" descr="Tổng quan AI. Source: https://blogs.nvidia.com/blog/2016/07/29/whats-difference-artificial-intelligence-machine-learning-deep-learning-ai/">
              <a:hlinkClick xmlns:a="http://schemas.openxmlformats.org/drawingml/2006/main" r:id="rId10" tooltip="&quot;Tổng quan AI. Source: https://blogs.nvidia.com/blog/2016/07/29/whats-difference-artificial-intelligence-machine-learning-deep-learning-a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ổng quan AI. Source: https://blogs.nvidia.com/blog/2016/07/29/whats-difference-artificial-intelligence-machine-learning-deep-learning-ai/">
                      <a:hlinkClick r:id="rId10" tooltip="&quot;Tổng quan AI. Source: https://blogs.nvidia.com/blog/2016/07/29/whats-difference-artificial-intelligence-machine-learning-deep-learning-ai/&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7997" cy="3224229"/>
                    </a:xfrm>
                    <a:prstGeom prst="rect">
                      <a:avLst/>
                    </a:prstGeom>
                    <a:noFill/>
                    <a:ln>
                      <a:noFill/>
                    </a:ln>
                  </pic:spPr>
                </pic:pic>
              </a:graphicData>
            </a:graphic>
          </wp:inline>
        </w:drawing>
      </w:r>
    </w:p>
    <w:p w14:paraId="0C509AE9" w14:textId="4E5FE39B" w:rsidR="004A54CD" w:rsidRPr="00140EC2" w:rsidRDefault="003778A5" w:rsidP="00BE6F15">
      <w:pPr>
        <w:pStyle w:val="Caption"/>
        <w:jc w:val="center"/>
        <w:rPr>
          <w:rFonts w:ascii="Times New Roman" w:eastAsia="Times New Roman" w:hAnsi="Times New Roman" w:cs="Times New Roman"/>
          <w:b w:val="0"/>
          <w:i/>
          <w:color w:val="auto"/>
          <w:spacing w:val="-5"/>
          <w:sz w:val="28"/>
          <w:szCs w:val="28"/>
        </w:rPr>
      </w:pPr>
      <w:bookmarkStart w:id="15" w:name="_Toc58274643"/>
      <w:r w:rsidRPr="00140EC2">
        <w:rPr>
          <w:rFonts w:ascii="Times New Roman" w:hAnsi="Times New Roman" w:cs="Times New Roman"/>
          <w:b w:val="0"/>
          <w:i/>
          <w:color w:val="auto"/>
          <w:sz w:val="28"/>
          <w:szCs w:val="28"/>
        </w:rPr>
        <w:t>Hình 2</w:t>
      </w:r>
      <w:r w:rsidR="00490E31" w:rsidRPr="00140EC2">
        <w:rPr>
          <w:rFonts w:ascii="Times New Roman" w:hAnsi="Times New Roman" w:cs="Times New Roman"/>
          <w:b w:val="0"/>
          <w:i/>
          <w:color w:val="auto"/>
          <w:sz w:val="28"/>
          <w:szCs w:val="28"/>
        </w:rPr>
        <w:t>-</w:t>
      </w:r>
      <w:r w:rsidRPr="00140EC2">
        <w:rPr>
          <w:rFonts w:ascii="Times New Roman" w:hAnsi="Times New Roman" w:cs="Times New Roman"/>
          <w:b w:val="0"/>
          <w:i/>
          <w:color w:val="auto"/>
          <w:sz w:val="28"/>
          <w:szCs w:val="28"/>
        </w:rPr>
        <w:fldChar w:fldCharType="begin"/>
      </w:r>
      <w:r w:rsidRPr="00140EC2">
        <w:rPr>
          <w:rFonts w:ascii="Times New Roman" w:hAnsi="Times New Roman" w:cs="Times New Roman"/>
          <w:b w:val="0"/>
          <w:i/>
          <w:color w:val="auto"/>
          <w:sz w:val="28"/>
          <w:szCs w:val="28"/>
        </w:rPr>
        <w:instrText xml:space="preserve"> SEQ Hình_2 \* ARABIC </w:instrText>
      </w:r>
      <w:r w:rsidRPr="00140EC2">
        <w:rPr>
          <w:rFonts w:ascii="Times New Roman" w:hAnsi="Times New Roman" w:cs="Times New Roman"/>
          <w:b w:val="0"/>
          <w:i/>
          <w:color w:val="auto"/>
          <w:sz w:val="28"/>
          <w:szCs w:val="28"/>
        </w:rPr>
        <w:fldChar w:fldCharType="separate"/>
      </w:r>
      <w:r w:rsidR="004E4372">
        <w:rPr>
          <w:rFonts w:ascii="Times New Roman" w:hAnsi="Times New Roman" w:cs="Times New Roman"/>
          <w:b w:val="0"/>
          <w:i/>
          <w:noProof/>
          <w:color w:val="auto"/>
          <w:sz w:val="28"/>
          <w:szCs w:val="28"/>
        </w:rPr>
        <w:t>1</w:t>
      </w:r>
      <w:r w:rsidRPr="00140EC2">
        <w:rPr>
          <w:rFonts w:ascii="Times New Roman" w:hAnsi="Times New Roman" w:cs="Times New Roman"/>
          <w:b w:val="0"/>
          <w:i/>
          <w:color w:val="auto"/>
          <w:sz w:val="28"/>
          <w:szCs w:val="28"/>
        </w:rPr>
        <w:fldChar w:fldCharType="end"/>
      </w:r>
      <w:r w:rsidRPr="00140EC2">
        <w:rPr>
          <w:rFonts w:ascii="Times New Roman" w:hAnsi="Times New Roman" w:cs="Times New Roman"/>
          <w:b w:val="0"/>
          <w:i/>
          <w:color w:val="auto"/>
          <w:sz w:val="28"/>
          <w:szCs w:val="28"/>
        </w:rPr>
        <w:t>: Tổng quan AI</w:t>
      </w:r>
      <w:bookmarkEnd w:id="15"/>
    </w:p>
    <w:p w14:paraId="5E8F0BCD" w14:textId="77777777" w:rsidR="00570D27" w:rsidRPr="00140EC2" w:rsidRDefault="00570D27" w:rsidP="00570D27">
      <w:pPr>
        <w:pStyle w:val="ir"/>
        <w:keepNext/>
        <w:spacing w:before="120" w:beforeAutospacing="0" w:after="240" w:afterAutospacing="0" w:line="360" w:lineRule="auto"/>
        <w:ind w:firstLine="567"/>
        <w:jc w:val="center"/>
        <w:rPr>
          <w:sz w:val="28"/>
          <w:szCs w:val="28"/>
        </w:rPr>
      </w:pPr>
      <w:r w:rsidRPr="00140EC2">
        <w:rPr>
          <w:noProof/>
          <w:sz w:val="28"/>
          <w:szCs w:val="28"/>
        </w:rPr>
        <w:lastRenderedPageBreak/>
        <w:drawing>
          <wp:inline distT="0" distB="0" distL="0" distR="0" wp14:anchorId="3F65DD1D" wp14:editId="41E07C20">
            <wp:extent cx="4343400" cy="3390900"/>
            <wp:effectExtent l="0" t="0" r="0" b="0"/>
            <wp:docPr id="27" name="Picture 27" descr="Hình ảnh cho bài đă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ình ảnh cho bài đă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390900"/>
                    </a:xfrm>
                    <a:prstGeom prst="rect">
                      <a:avLst/>
                    </a:prstGeom>
                    <a:noFill/>
                    <a:ln>
                      <a:noFill/>
                    </a:ln>
                  </pic:spPr>
                </pic:pic>
              </a:graphicData>
            </a:graphic>
          </wp:inline>
        </w:drawing>
      </w:r>
    </w:p>
    <w:p w14:paraId="1C925D5E" w14:textId="6CE3D710" w:rsidR="00BA4D9D" w:rsidRPr="00140EC2" w:rsidRDefault="003D5F9E" w:rsidP="00140EC2">
      <w:pPr>
        <w:pStyle w:val="Caption"/>
        <w:jc w:val="center"/>
        <w:rPr>
          <w:rFonts w:ascii="Times New Roman" w:hAnsi="Times New Roman" w:cs="Times New Roman"/>
          <w:b w:val="0"/>
          <w:i/>
          <w:color w:val="auto"/>
          <w:spacing w:val="-1"/>
          <w:sz w:val="28"/>
          <w:szCs w:val="28"/>
        </w:rPr>
      </w:pPr>
      <w:bookmarkStart w:id="16" w:name="_Toc58274660"/>
      <w:r w:rsidRPr="00140EC2">
        <w:rPr>
          <w:rFonts w:ascii="Times New Roman" w:hAnsi="Times New Roman" w:cs="Times New Roman"/>
          <w:b w:val="0"/>
          <w:i/>
          <w:color w:val="auto"/>
          <w:sz w:val="28"/>
          <w:szCs w:val="28"/>
        </w:rPr>
        <w:t>Hình 2-</w:t>
      </w:r>
      <w:r w:rsidR="00570D27" w:rsidRPr="00140EC2">
        <w:rPr>
          <w:rFonts w:ascii="Times New Roman" w:hAnsi="Times New Roman" w:cs="Times New Roman"/>
          <w:b w:val="0"/>
          <w:i/>
          <w:color w:val="auto"/>
          <w:sz w:val="28"/>
          <w:szCs w:val="28"/>
        </w:rPr>
        <w:fldChar w:fldCharType="begin"/>
      </w:r>
      <w:r w:rsidR="00570D27" w:rsidRPr="00140EC2">
        <w:rPr>
          <w:rFonts w:ascii="Times New Roman" w:hAnsi="Times New Roman" w:cs="Times New Roman"/>
          <w:b w:val="0"/>
          <w:i/>
          <w:color w:val="auto"/>
          <w:sz w:val="28"/>
          <w:szCs w:val="28"/>
        </w:rPr>
        <w:instrText xml:space="preserve"> SEQ Hình_2 \* ARABIC </w:instrText>
      </w:r>
      <w:r w:rsidR="00570D27" w:rsidRPr="00140EC2">
        <w:rPr>
          <w:rFonts w:ascii="Times New Roman" w:hAnsi="Times New Roman" w:cs="Times New Roman"/>
          <w:b w:val="0"/>
          <w:i/>
          <w:color w:val="auto"/>
          <w:sz w:val="28"/>
          <w:szCs w:val="28"/>
        </w:rPr>
        <w:fldChar w:fldCharType="separate"/>
      </w:r>
      <w:r w:rsidR="004E4372">
        <w:rPr>
          <w:rFonts w:ascii="Times New Roman" w:hAnsi="Times New Roman" w:cs="Times New Roman"/>
          <w:b w:val="0"/>
          <w:i/>
          <w:noProof/>
          <w:color w:val="auto"/>
          <w:sz w:val="28"/>
          <w:szCs w:val="28"/>
        </w:rPr>
        <w:t>2</w:t>
      </w:r>
      <w:r w:rsidR="00570D27" w:rsidRPr="00140EC2">
        <w:rPr>
          <w:rFonts w:ascii="Times New Roman" w:hAnsi="Times New Roman" w:cs="Times New Roman"/>
          <w:b w:val="0"/>
          <w:i/>
          <w:color w:val="auto"/>
          <w:sz w:val="28"/>
          <w:szCs w:val="28"/>
        </w:rPr>
        <w:fldChar w:fldCharType="end"/>
      </w:r>
      <w:r w:rsidR="00570D27" w:rsidRPr="00140EC2">
        <w:rPr>
          <w:rFonts w:ascii="Times New Roman" w:hAnsi="Times New Roman" w:cs="Times New Roman"/>
          <w:b w:val="0"/>
          <w:i/>
          <w:color w:val="auto"/>
          <w:sz w:val="28"/>
          <w:szCs w:val="28"/>
        </w:rPr>
        <w:t>: Ở đây, hộp màu đỏ là nhân 12 x 12, trong khi hộp màu vàng là hộp giới hạn bên trong nó.</w:t>
      </w:r>
      <w:bookmarkEnd w:id="16"/>
    </w:p>
    <w:p w14:paraId="3614A728" w14:textId="77777777" w:rsidR="00DE5557" w:rsidRPr="00140EC2" w:rsidRDefault="00570D27" w:rsidP="00DE5557">
      <w:pPr>
        <w:pStyle w:val="ir"/>
        <w:keepNext/>
        <w:spacing w:before="120" w:beforeAutospacing="0" w:after="240" w:afterAutospacing="0" w:line="360" w:lineRule="auto"/>
        <w:ind w:firstLine="567"/>
        <w:jc w:val="center"/>
        <w:rPr>
          <w:sz w:val="28"/>
          <w:szCs w:val="28"/>
        </w:rPr>
      </w:pPr>
      <w:r w:rsidRPr="00140EC2">
        <w:rPr>
          <w:noProof/>
          <w:sz w:val="28"/>
          <w:szCs w:val="28"/>
        </w:rPr>
        <w:drawing>
          <wp:inline distT="0" distB="0" distL="0" distR="0" wp14:anchorId="5C06A241" wp14:editId="058B6E29">
            <wp:extent cx="4810125" cy="3657600"/>
            <wp:effectExtent l="0" t="0" r="9525" b="0"/>
            <wp:docPr id="25" name="Picture 25" descr="Hình ảnh cho bài đă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ình ảnh cho bài đă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3657600"/>
                    </a:xfrm>
                    <a:prstGeom prst="rect">
                      <a:avLst/>
                    </a:prstGeom>
                    <a:noFill/>
                    <a:ln>
                      <a:noFill/>
                    </a:ln>
                  </pic:spPr>
                </pic:pic>
              </a:graphicData>
            </a:graphic>
          </wp:inline>
        </w:drawing>
      </w:r>
    </w:p>
    <w:p w14:paraId="24E60F72" w14:textId="472D2AFD" w:rsidR="00CE2A42" w:rsidRPr="00140EC2" w:rsidRDefault="003D5F9E" w:rsidP="00140EC2">
      <w:pPr>
        <w:pStyle w:val="Caption"/>
        <w:jc w:val="center"/>
        <w:rPr>
          <w:rFonts w:ascii="Times New Roman" w:hAnsi="Times New Roman" w:cs="Times New Roman"/>
          <w:b w:val="0"/>
          <w:i/>
          <w:color w:val="auto"/>
          <w:spacing w:val="-1"/>
          <w:sz w:val="28"/>
          <w:szCs w:val="28"/>
        </w:rPr>
      </w:pPr>
      <w:bookmarkStart w:id="17" w:name="_Toc58274661"/>
      <w:r w:rsidRPr="00140EC2">
        <w:rPr>
          <w:rFonts w:ascii="Times New Roman" w:hAnsi="Times New Roman" w:cs="Times New Roman"/>
          <w:b w:val="0"/>
          <w:i/>
          <w:color w:val="auto"/>
          <w:sz w:val="28"/>
          <w:szCs w:val="28"/>
        </w:rPr>
        <w:t>Hình 2-</w:t>
      </w:r>
      <w:r w:rsidR="00DE5557" w:rsidRPr="00140EC2">
        <w:rPr>
          <w:rFonts w:ascii="Times New Roman" w:hAnsi="Times New Roman" w:cs="Times New Roman"/>
          <w:b w:val="0"/>
          <w:i/>
          <w:color w:val="auto"/>
          <w:sz w:val="28"/>
          <w:szCs w:val="28"/>
        </w:rPr>
        <w:fldChar w:fldCharType="begin"/>
      </w:r>
      <w:r w:rsidR="00DE5557" w:rsidRPr="00140EC2">
        <w:rPr>
          <w:rFonts w:ascii="Times New Roman" w:hAnsi="Times New Roman" w:cs="Times New Roman"/>
          <w:b w:val="0"/>
          <w:i/>
          <w:color w:val="auto"/>
          <w:sz w:val="28"/>
          <w:szCs w:val="28"/>
        </w:rPr>
        <w:instrText xml:space="preserve"> SEQ Hình_2 \* ARABIC </w:instrText>
      </w:r>
      <w:r w:rsidR="00DE5557" w:rsidRPr="00140EC2">
        <w:rPr>
          <w:rFonts w:ascii="Times New Roman" w:hAnsi="Times New Roman" w:cs="Times New Roman"/>
          <w:b w:val="0"/>
          <w:i/>
          <w:color w:val="auto"/>
          <w:sz w:val="28"/>
          <w:szCs w:val="28"/>
        </w:rPr>
        <w:fldChar w:fldCharType="separate"/>
      </w:r>
      <w:r w:rsidR="004E4372">
        <w:rPr>
          <w:rFonts w:ascii="Times New Roman" w:hAnsi="Times New Roman" w:cs="Times New Roman"/>
          <w:b w:val="0"/>
          <w:i/>
          <w:noProof/>
          <w:color w:val="auto"/>
          <w:sz w:val="28"/>
          <w:szCs w:val="28"/>
        </w:rPr>
        <w:t>3</w:t>
      </w:r>
      <w:r w:rsidR="00DE5557" w:rsidRPr="00140EC2">
        <w:rPr>
          <w:rFonts w:ascii="Times New Roman" w:hAnsi="Times New Roman" w:cs="Times New Roman"/>
          <w:b w:val="0"/>
          <w:i/>
          <w:color w:val="auto"/>
          <w:sz w:val="28"/>
          <w:szCs w:val="28"/>
        </w:rPr>
        <w:fldChar w:fldCharType="end"/>
      </w:r>
      <w:r w:rsidR="00DE5557" w:rsidRPr="00140EC2">
        <w:rPr>
          <w:rFonts w:ascii="Times New Roman" w:hAnsi="Times New Roman" w:cs="Times New Roman"/>
          <w:b w:val="0"/>
          <w:i/>
          <w:color w:val="auto"/>
          <w:sz w:val="28"/>
          <w:szCs w:val="28"/>
        </w:rPr>
        <w:t>: The Beatles và các hộp giới hạn của họ. Hộp của Paul McCartney nằm ngoài giới hạn và cần có đệm.</w:t>
      </w:r>
      <w:bookmarkEnd w:id="17"/>
    </w:p>
    <w:p w14:paraId="28EB4482" w14:textId="218465C1" w:rsidR="00CE2A42" w:rsidRPr="00140EC2" w:rsidRDefault="0088659D" w:rsidP="0088659D">
      <w:pPr>
        <w:pStyle w:val="Heading1"/>
        <w:numPr>
          <w:ilvl w:val="0"/>
          <w:numId w:val="0"/>
        </w:numPr>
        <w:jc w:val="left"/>
        <w:rPr>
          <w:rFonts w:cs="Times New Roman"/>
          <w:sz w:val="28"/>
        </w:rPr>
      </w:pPr>
      <w:bookmarkStart w:id="18" w:name="_Toc132104146"/>
      <w:r>
        <w:rPr>
          <w:rFonts w:cs="Times New Roman"/>
          <w:sz w:val="28"/>
        </w:rPr>
        <w:lastRenderedPageBreak/>
        <w:t>3</w:t>
      </w:r>
      <w:r w:rsidR="00CE2A42" w:rsidRPr="00140EC2">
        <w:rPr>
          <w:rFonts w:cs="Times New Roman"/>
          <w:sz w:val="28"/>
        </w:rPr>
        <w:t xml:space="preserve">. </w:t>
      </w:r>
      <w:r w:rsidR="00D96E89">
        <w:rPr>
          <w:rFonts w:cs="Times New Roman"/>
          <w:sz w:val="28"/>
        </w:rPr>
        <w:t>TỪ ĐIỂN THUẬT NGỮ</w:t>
      </w:r>
      <w:bookmarkEnd w:id="18"/>
    </w:p>
    <w:p w14:paraId="31DF65C4" w14:textId="6451ED72" w:rsidR="00342B1A" w:rsidRPr="00B17E1D" w:rsidRDefault="00ED6893" w:rsidP="00B17E1D">
      <w:pPr>
        <w:pStyle w:val="Heading2"/>
        <w:numPr>
          <w:ilvl w:val="0"/>
          <w:numId w:val="0"/>
        </w:numPr>
        <w:rPr>
          <w:rFonts w:cs="Times New Roman"/>
          <w:sz w:val="28"/>
          <w:szCs w:val="28"/>
        </w:rPr>
      </w:pPr>
      <w:bookmarkStart w:id="19" w:name="_Toc132104147"/>
      <w:r>
        <w:rPr>
          <w:rFonts w:cs="Times New Roman"/>
          <w:sz w:val="28"/>
          <w:szCs w:val="28"/>
        </w:rPr>
        <w:t>3</w:t>
      </w:r>
      <w:r w:rsidR="00342B1A" w:rsidRPr="00140EC2">
        <w:rPr>
          <w:rFonts w:cs="Times New Roman"/>
          <w:sz w:val="28"/>
          <w:szCs w:val="28"/>
        </w:rPr>
        <w:t xml:space="preserve">.1. </w:t>
      </w:r>
      <w:r>
        <w:rPr>
          <w:rFonts w:cs="Times New Roman"/>
          <w:sz w:val="28"/>
          <w:szCs w:val="28"/>
        </w:rPr>
        <w:t>Chữ đậm</w:t>
      </w:r>
      <w:bookmarkEnd w:id="19"/>
    </w:p>
    <w:p w14:paraId="5F214F34" w14:textId="794B8F70" w:rsidR="00B17E1D" w:rsidRDefault="00CC0191" w:rsidP="00A71834">
      <w:pPr>
        <w:pStyle w:val="Caption"/>
        <w:spacing w:before="60" w:after="120" w:line="312" w:lineRule="auto"/>
        <w:ind w:firstLine="720"/>
        <w:jc w:val="both"/>
        <w:rPr>
          <w:rFonts w:ascii="Times New Roman" w:hAnsi="Times New Roman" w:cs="Times New Roman"/>
          <w:b w:val="0"/>
          <w:iCs/>
          <w:color w:val="auto"/>
          <w:sz w:val="26"/>
          <w:szCs w:val="26"/>
        </w:rPr>
      </w:pPr>
      <w:r w:rsidRPr="00CC0191">
        <w:rPr>
          <w:rFonts w:ascii="Times New Roman" w:hAnsi="Times New Roman" w:cs="Times New Roman"/>
          <w:b w:val="0"/>
          <w:iCs/>
          <w:color w:val="auto"/>
          <w:sz w:val="26"/>
          <w:szCs w:val="26"/>
        </w:rPr>
        <w:t xml:space="preserve">Đây là một danh sách các thuật ngữ chuyên ngành được sắp xếp theo thứ tự chữ cái và cung cấp định nghĩa và giải thích cho từng thuật ngữ. </w:t>
      </w:r>
      <w:r w:rsidR="00F33C5A">
        <w:rPr>
          <w:rFonts w:ascii="Times New Roman" w:hAnsi="Times New Roman" w:cs="Times New Roman"/>
          <w:b w:val="0"/>
          <w:iCs/>
          <w:color w:val="auto"/>
          <w:sz w:val="26"/>
          <w:szCs w:val="26"/>
        </w:rPr>
        <w:t>Từ điển t</w:t>
      </w:r>
      <w:r w:rsidRPr="00CC0191">
        <w:rPr>
          <w:rFonts w:ascii="Times New Roman" w:hAnsi="Times New Roman" w:cs="Times New Roman"/>
          <w:b w:val="0"/>
          <w:iCs/>
          <w:color w:val="auto"/>
          <w:sz w:val="26"/>
          <w:szCs w:val="26"/>
        </w:rPr>
        <w:t>huật ngữ thường được sử dụng để giúp người đọc hiểu và sử dụng các thuật ngữ chuyên ngành một cách chính xác và nhất quán.</w:t>
      </w:r>
    </w:p>
    <w:p w14:paraId="184BD7EC" w14:textId="30A72624" w:rsidR="00A71834" w:rsidRDefault="00A71834">
      <w:pPr>
        <w:spacing w:after="200" w:line="276" w:lineRule="auto"/>
        <w:rPr>
          <w:lang w:val="de-DE"/>
        </w:rPr>
      </w:pPr>
      <w:r>
        <w:rPr>
          <w:lang w:val="de-DE"/>
        </w:rPr>
        <w:br w:type="page"/>
      </w:r>
    </w:p>
    <w:p w14:paraId="5A1E73AC" w14:textId="77777777" w:rsidR="00A71834" w:rsidRPr="00A71834" w:rsidRDefault="00A71834" w:rsidP="00A71834">
      <w:pPr>
        <w:pStyle w:val="Heading1"/>
        <w:numPr>
          <w:ilvl w:val="0"/>
          <w:numId w:val="0"/>
        </w:numPr>
        <w:jc w:val="left"/>
        <w:rPr>
          <w:rFonts w:cs="Times New Roman"/>
          <w:sz w:val="28"/>
        </w:rPr>
      </w:pPr>
      <w:bookmarkStart w:id="20" w:name="_Toc132104148"/>
      <w:r w:rsidRPr="00A71834">
        <w:rPr>
          <w:rFonts w:cs="Times New Roman"/>
          <w:sz w:val="28"/>
        </w:rPr>
        <w:lastRenderedPageBreak/>
        <w:t>4. CÁC YÊU CẦU HỆ THỐNG</w:t>
      </w:r>
      <w:bookmarkEnd w:id="20"/>
    </w:p>
    <w:p w14:paraId="176F0FC4" w14:textId="6465083D" w:rsidR="00A71834" w:rsidRDefault="00FF3735" w:rsidP="00651757">
      <w:pPr>
        <w:pStyle w:val="Heading2"/>
        <w:numPr>
          <w:ilvl w:val="0"/>
          <w:numId w:val="0"/>
        </w:numPr>
        <w:rPr>
          <w:rFonts w:cs="Times New Roman"/>
          <w:sz w:val="28"/>
          <w:szCs w:val="28"/>
        </w:rPr>
      </w:pPr>
      <w:bookmarkStart w:id="21" w:name="_Toc132104149"/>
      <w:r w:rsidRPr="00974CF8">
        <w:rPr>
          <w:rFonts w:cs="Times New Roman"/>
          <w:sz w:val="28"/>
          <w:szCs w:val="28"/>
        </w:rPr>
        <w:t xml:space="preserve">4.1 </w:t>
      </w:r>
      <w:r w:rsidR="00974CF8" w:rsidRPr="00974CF8">
        <w:rPr>
          <w:rFonts w:cs="Times New Roman"/>
          <w:sz w:val="28"/>
          <w:szCs w:val="28"/>
        </w:rPr>
        <w:t>Các yêu cầu chức năng</w:t>
      </w:r>
      <w:bookmarkEnd w:id="21"/>
    </w:p>
    <w:p w14:paraId="1804DF28" w14:textId="6131F353" w:rsidR="00651757" w:rsidRDefault="000A2A42" w:rsidP="000A2A42">
      <w:pPr>
        <w:pStyle w:val="Caption"/>
        <w:spacing w:before="60" w:after="120" w:line="312" w:lineRule="auto"/>
        <w:ind w:firstLine="720"/>
        <w:jc w:val="both"/>
        <w:rPr>
          <w:rFonts w:ascii="Times New Roman" w:hAnsi="Times New Roman" w:cs="Times New Roman"/>
          <w:b w:val="0"/>
          <w:iCs/>
          <w:color w:val="auto"/>
          <w:sz w:val="26"/>
          <w:szCs w:val="26"/>
        </w:rPr>
      </w:pPr>
      <w:r w:rsidRPr="000A2A42">
        <w:rPr>
          <w:rFonts w:ascii="Times New Roman" w:hAnsi="Times New Roman" w:cs="Times New Roman"/>
          <w:b w:val="0"/>
          <w:iCs/>
          <w:color w:val="auto"/>
          <w:sz w:val="26"/>
          <w:szCs w:val="26"/>
        </w:rPr>
        <w:t>Đây là một phần quan trọng trong tài liệu yêu cầu của phần mềm, trong đó các yêu cầu chức năng của phần mềm được liệt kê một cách chi tiết và rõ ràng. Các yêu cầu chức năng liệt kê trong phần này thường bao gồm các chức năng cần thiết, điều kiện hoạt động, tương tác với người dùng và hệ thống khác, đầu vào và đầu ra mong đợi. Liệt kê các yêu cầu chức năng giúp đảm bảo rằng phần mềm được phát triển đầy đủ và đáp ứng được nhu cầu của khách hàng.</w:t>
      </w:r>
    </w:p>
    <w:p w14:paraId="7FA934EA" w14:textId="149A5AA6" w:rsidR="000A2A42" w:rsidRPr="00C66C40" w:rsidRDefault="001D0AE0" w:rsidP="00C66C40">
      <w:pPr>
        <w:pStyle w:val="Heading2"/>
        <w:numPr>
          <w:ilvl w:val="0"/>
          <w:numId w:val="0"/>
        </w:numPr>
        <w:rPr>
          <w:rFonts w:cs="Times New Roman"/>
          <w:sz w:val="28"/>
          <w:szCs w:val="28"/>
        </w:rPr>
      </w:pPr>
      <w:bookmarkStart w:id="22" w:name="_Toc132104150"/>
      <w:r w:rsidRPr="00C66C40">
        <w:rPr>
          <w:rFonts w:cs="Times New Roman"/>
          <w:sz w:val="28"/>
          <w:szCs w:val="28"/>
        </w:rPr>
        <w:t>4.2 Các yêu cầu phi chức năng</w:t>
      </w:r>
      <w:bookmarkEnd w:id="22"/>
    </w:p>
    <w:p w14:paraId="57116F9D" w14:textId="75BBD0B6" w:rsidR="001D0AE0" w:rsidRPr="00DA4562" w:rsidRDefault="00DA4562" w:rsidP="00DA4562">
      <w:pPr>
        <w:pStyle w:val="Caption"/>
        <w:spacing w:before="60" w:after="120" w:line="312" w:lineRule="auto"/>
        <w:ind w:firstLine="720"/>
        <w:jc w:val="both"/>
        <w:rPr>
          <w:rFonts w:ascii="Times New Roman" w:hAnsi="Times New Roman" w:cs="Times New Roman"/>
          <w:b w:val="0"/>
          <w:iCs/>
          <w:color w:val="auto"/>
          <w:sz w:val="26"/>
          <w:szCs w:val="26"/>
        </w:rPr>
      </w:pPr>
      <w:r w:rsidRPr="00DA4562">
        <w:rPr>
          <w:rFonts w:ascii="Times New Roman" w:hAnsi="Times New Roman" w:cs="Times New Roman"/>
          <w:b w:val="0"/>
          <w:iCs/>
          <w:color w:val="auto"/>
          <w:sz w:val="26"/>
          <w:szCs w:val="26"/>
        </w:rPr>
        <w:t>Đây là một phần quan trọng trong tài liệu yêu cầu của phần mềm, trong đó các yêu cầu phi chức năng của phần mềm được liệt kê một cách chi tiết và rõ ràng. Các yêu cầu phi chức năng trong phần này thường bao gồm các yêu cầu về hiệu suất, độ tin cậy, bảo mật, khả dụng và độ bảo mật của phần mềm. Liệt kê các yêu cầu phi chức năng giúp đảm bảo rằng phần mềm được phát triển đầy đủ và đáp ứng được các yêu cầu chất lượng của khách hàng.</w:t>
      </w:r>
    </w:p>
    <w:p w14:paraId="5157E83B" w14:textId="7682ACA6" w:rsidR="00A71834" w:rsidRPr="00554FBE" w:rsidRDefault="00EC0494" w:rsidP="00554FBE">
      <w:pPr>
        <w:pStyle w:val="Heading2"/>
        <w:numPr>
          <w:ilvl w:val="0"/>
          <w:numId w:val="0"/>
        </w:numPr>
        <w:rPr>
          <w:rFonts w:cs="Times New Roman"/>
          <w:sz w:val="28"/>
          <w:szCs w:val="28"/>
        </w:rPr>
      </w:pPr>
      <w:bookmarkStart w:id="23" w:name="_Toc132104151"/>
      <w:r w:rsidRPr="00554FBE">
        <w:rPr>
          <w:rFonts w:cs="Times New Roman"/>
          <w:sz w:val="28"/>
          <w:szCs w:val="28"/>
        </w:rPr>
        <w:t>4.3 Yêu cầu giao diện người dùng</w:t>
      </w:r>
      <w:bookmarkEnd w:id="23"/>
    </w:p>
    <w:p w14:paraId="6E5EF413" w14:textId="37BB49F3" w:rsidR="00EC0494" w:rsidRDefault="001070D0" w:rsidP="001070D0">
      <w:pPr>
        <w:pStyle w:val="Caption"/>
        <w:spacing w:before="60" w:after="120" w:line="312" w:lineRule="auto"/>
        <w:ind w:firstLine="720"/>
        <w:jc w:val="both"/>
        <w:rPr>
          <w:rFonts w:ascii="Times New Roman" w:hAnsi="Times New Roman" w:cs="Times New Roman"/>
          <w:b w:val="0"/>
          <w:iCs/>
          <w:color w:val="auto"/>
          <w:sz w:val="26"/>
          <w:szCs w:val="26"/>
        </w:rPr>
      </w:pPr>
      <w:r w:rsidRPr="001070D0">
        <w:rPr>
          <w:rFonts w:ascii="Times New Roman" w:hAnsi="Times New Roman" w:cs="Times New Roman"/>
          <w:b w:val="0"/>
          <w:iCs/>
          <w:color w:val="auto"/>
          <w:sz w:val="26"/>
          <w:szCs w:val="26"/>
        </w:rPr>
        <w:t>Đây là một phần quan trọng trong tài liệu yêu cầu của phần mềm, trong đó các yêu cầu về giao diện người dùng được liệt kê một cách chi tiết và rõ ràng. Các yêu cầu giao diện người dùng thường bao gồm các yêu cầu về cách mà giao diện người dùng phải được thiết kế, vị trí, kích thước và màu sắc của các phần tử trong giao diện, cách thức tương tác với người dùng, cách phản hồi và thông báo cho người dùng. Liệt kê các yêu cầu giao diện người dùng giúp đảm bảo rằng phần mềm được phát triển đầy đủ và đáp ứng được nhu cầu sử dụng của người dùng.</w:t>
      </w:r>
    </w:p>
    <w:p w14:paraId="0309C4B1" w14:textId="77777777" w:rsidR="00CA1530" w:rsidRDefault="00CA1530">
      <w:pPr>
        <w:spacing w:after="200" w:line="276" w:lineRule="auto"/>
        <w:rPr>
          <w:rFonts w:eastAsiaTheme="majorEastAsia" w:cs="Times New Roman"/>
          <w:b/>
          <w:bCs/>
          <w:szCs w:val="28"/>
        </w:rPr>
      </w:pPr>
      <w:r>
        <w:rPr>
          <w:rFonts w:cs="Times New Roman"/>
        </w:rPr>
        <w:br w:type="page"/>
      </w:r>
    </w:p>
    <w:p w14:paraId="5DD2ED7D" w14:textId="39E78C9A" w:rsidR="001070D0" w:rsidRPr="006470E5" w:rsidRDefault="00A075FC" w:rsidP="006470E5">
      <w:pPr>
        <w:pStyle w:val="Heading1"/>
        <w:numPr>
          <w:ilvl w:val="0"/>
          <w:numId w:val="0"/>
        </w:numPr>
        <w:jc w:val="left"/>
        <w:rPr>
          <w:rFonts w:cs="Times New Roman"/>
          <w:sz w:val="28"/>
        </w:rPr>
      </w:pPr>
      <w:bookmarkStart w:id="24" w:name="_Toc132104152"/>
      <w:r w:rsidRPr="006470E5">
        <w:rPr>
          <w:rFonts w:cs="Times New Roman"/>
          <w:sz w:val="28"/>
        </w:rPr>
        <w:lastRenderedPageBreak/>
        <w:t xml:space="preserve">5. </w:t>
      </w:r>
      <w:r w:rsidR="006470E5" w:rsidRPr="006470E5">
        <w:rPr>
          <w:rFonts w:cs="Times New Roman"/>
          <w:sz w:val="28"/>
        </w:rPr>
        <w:t>ĐẶC TẢ CÁC YÊU CẦU CHỨC NĂNG</w:t>
      </w:r>
      <w:bookmarkEnd w:id="24"/>
    </w:p>
    <w:p w14:paraId="7B48BD5E" w14:textId="0AAFD47B" w:rsidR="006470E5" w:rsidRPr="00CA1530" w:rsidRDefault="00CA1530" w:rsidP="00CA1530">
      <w:pPr>
        <w:pStyle w:val="Caption"/>
        <w:spacing w:before="60" w:after="120" w:line="312" w:lineRule="auto"/>
        <w:ind w:firstLine="720"/>
        <w:jc w:val="both"/>
        <w:rPr>
          <w:rFonts w:ascii="Times New Roman" w:hAnsi="Times New Roman" w:cs="Times New Roman"/>
          <w:b w:val="0"/>
          <w:iCs/>
          <w:color w:val="auto"/>
          <w:sz w:val="26"/>
          <w:szCs w:val="26"/>
        </w:rPr>
      </w:pPr>
      <w:r w:rsidRPr="00CA1530">
        <w:rPr>
          <w:rFonts w:ascii="Times New Roman" w:hAnsi="Times New Roman" w:cs="Times New Roman"/>
          <w:b w:val="0"/>
          <w:iCs/>
          <w:color w:val="auto"/>
          <w:sz w:val="26"/>
          <w:szCs w:val="26"/>
        </w:rPr>
        <w:t>Đây là một tài liệu quan trọng trong quá trình phát triển phần mềm, trong đó các yêu cầu chức năng của phần mềm được mô tả một cách chi tiết và rõ ràng. Thông số kỹ thuật yêu cầu chức năng thường bao gồm các yêu cầu về chức năng, tính năng, điều kiện hoạt động, tương tác với người dùng và hệ thống khác, đầu vào và đầu ra mong đợi. Thông số kỹ thuật yêu cầu chức năng là tài liệu quan trọng giúp đảm bảo rằng phần mềm được phát triển đầy đủ và đáp ứng được các yêu cầu chức năng của khách hàng.</w:t>
      </w:r>
    </w:p>
    <w:p w14:paraId="5CA73A65" w14:textId="6E30DD7C" w:rsidR="001070D0" w:rsidRPr="0055467B" w:rsidRDefault="007460E4" w:rsidP="0055467B">
      <w:pPr>
        <w:pStyle w:val="Heading2"/>
        <w:numPr>
          <w:ilvl w:val="0"/>
          <w:numId w:val="0"/>
        </w:numPr>
        <w:rPr>
          <w:rFonts w:cs="Times New Roman"/>
          <w:sz w:val="28"/>
          <w:szCs w:val="28"/>
        </w:rPr>
      </w:pPr>
      <w:bookmarkStart w:id="25" w:name="_Toc132104153"/>
      <w:r w:rsidRPr="0055467B">
        <w:rPr>
          <w:rFonts w:cs="Times New Roman"/>
          <w:sz w:val="28"/>
          <w:szCs w:val="28"/>
        </w:rPr>
        <w:t>5.1 Các đối tượng liên quan</w:t>
      </w:r>
      <w:bookmarkEnd w:id="25"/>
    </w:p>
    <w:p w14:paraId="1C711A40" w14:textId="3C560BA8" w:rsidR="007460E4" w:rsidRPr="00C8685E" w:rsidRDefault="00C8685E" w:rsidP="00C8685E">
      <w:pPr>
        <w:pStyle w:val="Caption"/>
        <w:spacing w:before="60" w:after="120" w:line="312" w:lineRule="auto"/>
        <w:ind w:firstLine="720"/>
        <w:jc w:val="both"/>
        <w:rPr>
          <w:rFonts w:ascii="Times New Roman" w:hAnsi="Times New Roman" w:cs="Times New Roman"/>
          <w:b w:val="0"/>
          <w:iCs/>
          <w:color w:val="auto"/>
          <w:sz w:val="26"/>
          <w:szCs w:val="26"/>
        </w:rPr>
      </w:pPr>
      <w:r w:rsidRPr="00C8685E">
        <w:rPr>
          <w:rFonts w:ascii="Times New Roman" w:hAnsi="Times New Roman" w:cs="Times New Roman"/>
          <w:b w:val="0"/>
          <w:iCs/>
          <w:color w:val="auto"/>
          <w:sz w:val="26"/>
          <w:szCs w:val="26"/>
        </w:rPr>
        <w:t>Trong phát triển phần mềm, các bên liên quan là các cá nhân, tổ chức hoặc nhóm mà phần mềm ảnh hưởng đến hoặc ảnh hưởng đến phần mềm đó. Các bên liên quan bao gồm khách hàng, nhà phát triển, quản lý dự án, người dùng cuối và các bên thứ ba có liên quan đến phần mềm như đối tác hoặc nhà cung cấp. Các bên liên quan có quyền quyết định hoặc ảnh hưởng đến các quyết định trong quá trình phát triển phần mềm, vì vậy quan hệ giữa các bên liên quan rất quan trọng để đảm bảo rằng phần mềm đáp ứng được các yêu cầu và mục tiêu của tất cả các bên liên quan.</w:t>
      </w:r>
    </w:p>
    <w:p w14:paraId="182579D2" w14:textId="17DED672" w:rsidR="001070D0" w:rsidRPr="00B5567A" w:rsidRDefault="007E70C4" w:rsidP="00B5567A">
      <w:pPr>
        <w:pStyle w:val="Heading2"/>
        <w:numPr>
          <w:ilvl w:val="0"/>
          <w:numId w:val="0"/>
        </w:numPr>
        <w:rPr>
          <w:rFonts w:cs="Times New Roman"/>
          <w:sz w:val="28"/>
          <w:szCs w:val="28"/>
        </w:rPr>
      </w:pPr>
      <w:bookmarkStart w:id="26" w:name="_Toc132104154"/>
      <w:r w:rsidRPr="00B5567A">
        <w:rPr>
          <w:rFonts w:cs="Times New Roman"/>
          <w:sz w:val="28"/>
          <w:szCs w:val="28"/>
        </w:rPr>
        <w:t>5.2 Các tác nhân và mục đích</w:t>
      </w:r>
      <w:bookmarkEnd w:id="26"/>
    </w:p>
    <w:p w14:paraId="500F06D8" w14:textId="77777777" w:rsidR="00B5567A" w:rsidRPr="00B5567A" w:rsidRDefault="00B5567A" w:rsidP="00B5567A">
      <w:pPr>
        <w:pStyle w:val="Caption"/>
        <w:spacing w:before="60" w:after="120" w:line="312" w:lineRule="auto"/>
        <w:ind w:firstLine="720"/>
        <w:jc w:val="both"/>
        <w:rPr>
          <w:rFonts w:ascii="Times New Roman" w:hAnsi="Times New Roman" w:cs="Times New Roman"/>
          <w:b w:val="0"/>
          <w:iCs/>
          <w:color w:val="auto"/>
          <w:sz w:val="26"/>
          <w:szCs w:val="26"/>
        </w:rPr>
      </w:pPr>
      <w:r w:rsidRPr="00B5567A">
        <w:rPr>
          <w:rFonts w:ascii="Times New Roman" w:hAnsi="Times New Roman" w:cs="Times New Roman"/>
          <w:b w:val="0"/>
          <w:iCs/>
          <w:color w:val="auto"/>
          <w:sz w:val="26"/>
          <w:szCs w:val="26"/>
        </w:rPr>
        <w:t>Trong phát triển phần mềm, "Actors" là những người hoặc hệ thống có tương tác với phần mềm, bao gồm cả người dùng cuối và các hệ thống khác. "Goals" là các mục tiêu hoặc kết quả mà phần mềm phải đáp ứng được để thỏa mãn nhu cầu của các Actor.</w:t>
      </w:r>
    </w:p>
    <w:p w14:paraId="6B867883" w14:textId="77777777" w:rsidR="00B5567A" w:rsidRPr="00B5567A" w:rsidRDefault="00B5567A" w:rsidP="00B5567A">
      <w:pPr>
        <w:pStyle w:val="Caption"/>
        <w:spacing w:before="60" w:after="120" w:line="312" w:lineRule="auto"/>
        <w:ind w:firstLine="720"/>
        <w:jc w:val="both"/>
        <w:rPr>
          <w:rFonts w:ascii="Times New Roman" w:hAnsi="Times New Roman" w:cs="Times New Roman"/>
          <w:b w:val="0"/>
          <w:iCs/>
          <w:color w:val="auto"/>
          <w:sz w:val="26"/>
          <w:szCs w:val="26"/>
        </w:rPr>
      </w:pPr>
      <w:r w:rsidRPr="00B5567A">
        <w:rPr>
          <w:rFonts w:ascii="Times New Roman" w:hAnsi="Times New Roman" w:cs="Times New Roman"/>
          <w:b w:val="0"/>
          <w:iCs/>
          <w:color w:val="auto"/>
          <w:sz w:val="26"/>
          <w:szCs w:val="26"/>
        </w:rPr>
        <w:t>Thông qua việc xác định các Actors và Goals, nhóm phát triển phần mềm có thể hiểu rõ hơn về các yêu cầu chức năng và phi chức năng của phần mềm. Các Actors và Goals cũng giúp nhóm phát triển phần mềm phân tích và thiết kế hệ thống phần mềm sao cho phù hợp với nhu cầu của các Actor và đáp ứng được các mục tiêu đề ra. Các Actors và Goals thường được đặc tả trong tài liệu yêu cầu phần mềm và được sử dụng trong quá trình phát triển và kiểm thử phần mềm.</w:t>
      </w:r>
    </w:p>
    <w:p w14:paraId="4FD7E5A4" w14:textId="2A9C6E13" w:rsidR="007E70C4" w:rsidRPr="005B14EA" w:rsidRDefault="00074831" w:rsidP="005B14EA">
      <w:pPr>
        <w:pStyle w:val="Heading2"/>
        <w:numPr>
          <w:ilvl w:val="0"/>
          <w:numId w:val="0"/>
        </w:numPr>
        <w:rPr>
          <w:rFonts w:cs="Times New Roman"/>
          <w:sz w:val="28"/>
          <w:szCs w:val="28"/>
        </w:rPr>
      </w:pPr>
      <w:bookmarkStart w:id="27" w:name="_Toc132104155"/>
      <w:r w:rsidRPr="005B14EA">
        <w:rPr>
          <w:rFonts w:cs="Times New Roman"/>
          <w:sz w:val="28"/>
          <w:szCs w:val="28"/>
        </w:rPr>
        <w:t>5.3 Các ca sử dụng</w:t>
      </w:r>
      <w:bookmarkEnd w:id="27"/>
    </w:p>
    <w:p w14:paraId="1E111DD2" w14:textId="4F2E7BA4" w:rsidR="009A09E1" w:rsidRPr="009A09E1" w:rsidRDefault="009A09E1" w:rsidP="009A09E1">
      <w:pPr>
        <w:pStyle w:val="Caption"/>
        <w:spacing w:before="60" w:after="120" w:line="312" w:lineRule="auto"/>
        <w:ind w:firstLine="720"/>
        <w:jc w:val="both"/>
        <w:rPr>
          <w:rFonts w:ascii="Times New Roman" w:hAnsi="Times New Roman" w:cs="Times New Roman"/>
          <w:b w:val="0"/>
          <w:iCs/>
          <w:color w:val="auto"/>
          <w:sz w:val="26"/>
          <w:szCs w:val="26"/>
        </w:rPr>
      </w:pPr>
      <w:r w:rsidRPr="009A09E1">
        <w:rPr>
          <w:rFonts w:ascii="Times New Roman" w:hAnsi="Times New Roman" w:cs="Times New Roman"/>
          <w:b w:val="0"/>
          <w:iCs/>
          <w:color w:val="auto"/>
          <w:sz w:val="26"/>
          <w:szCs w:val="26"/>
        </w:rPr>
        <w:t xml:space="preserve">"Use Cases" có thể được dịch sang tiếng Việt là "Các </w:t>
      </w:r>
      <w:r w:rsidR="006A2EEA">
        <w:rPr>
          <w:rFonts w:ascii="Times New Roman" w:hAnsi="Times New Roman" w:cs="Times New Roman"/>
          <w:b w:val="0"/>
          <w:iCs/>
          <w:color w:val="auto"/>
          <w:sz w:val="26"/>
          <w:szCs w:val="26"/>
        </w:rPr>
        <w:t>ca</w:t>
      </w:r>
      <w:r w:rsidRPr="009A09E1">
        <w:rPr>
          <w:rFonts w:ascii="Times New Roman" w:hAnsi="Times New Roman" w:cs="Times New Roman"/>
          <w:b w:val="0"/>
          <w:iCs/>
          <w:color w:val="auto"/>
          <w:sz w:val="26"/>
          <w:szCs w:val="26"/>
        </w:rPr>
        <w:t xml:space="preserve"> sử dụng". Trong phát triển phần mềm, Use Cases là một phương pháp để mô tả các tình huống hoặc kịch bản mà người dùng sẽ sử dụng phần mềm trong thực tế. Các Use Cases được sử dụng để mô tả cách thức hoạt động của phần mềm từ góc độ của người dùng cuối, cung </w:t>
      </w:r>
      <w:r w:rsidRPr="009A09E1">
        <w:rPr>
          <w:rFonts w:ascii="Times New Roman" w:hAnsi="Times New Roman" w:cs="Times New Roman"/>
          <w:b w:val="0"/>
          <w:iCs/>
          <w:color w:val="auto"/>
          <w:sz w:val="26"/>
          <w:szCs w:val="26"/>
        </w:rPr>
        <w:lastRenderedPageBreak/>
        <w:t>cấp cho nhóm phát triển phần mềm một cái nhìn tổng quan về các tác nhân, các sự kiện và các hành động được thực hiện trong các tình huống khác nhau.</w:t>
      </w:r>
    </w:p>
    <w:p w14:paraId="11B1BCC9" w14:textId="77777777" w:rsidR="009A09E1" w:rsidRPr="009A09E1" w:rsidRDefault="009A09E1" w:rsidP="009A09E1">
      <w:pPr>
        <w:pStyle w:val="Caption"/>
        <w:spacing w:before="60" w:after="120" w:line="312" w:lineRule="auto"/>
        <w:ind w:firstLine="720"/>
        <w:jc w:val="both"/>
        <w:rPr>
          <w:rFonts w:ascii="Times New Roman" w:hAnsi="Times New Roman" w:cs="Times New Roman"/>
          <w:b w:val="0"/>
          <w:iCs/>
          <w:color w:val="auto"/>
          <w:sz w:val="26"/>
          <w:szCs w:val="26"/>
        </w:rPr>
      </w:pPr>
      <w:r w:rsidRPr="009A09E1">
        <w:rPr>
          <w:rFonts w:ascii="Times New Roman" w:hAnsi="Times New Roman" w:cs="Times New Roman"/>
          <w:b w:val="0"/>
          <w:iCs/>
          <w:color w:val="auto"/>
          <w:sz w:val="26"/>
          <w:szCs w:val="26"/>
        </w:rPr>
        <w:t>Mỗi Use Case sẽ bao gồm một số thông tin, bao gồm: tên của Use Case, mô tả ngắn gọn, tên của các tác nhân được liên quan đến Use Case, các bước thực hiện cần thiết để hoàn thành Use Case và các điều kiện tiên quyết và hậu quả. Use Cases giúp định hình và hiểu rõ hơn các tính năng và yêu cầu của phần mềm, cũng như giúp đảm bảo rằng phần mềm được thiết kế để đáp ứng nhu cầu và mục tiêu của người dùng cuối.</w:t>
      </w:r>
    </w:p>
    <w:p w14:paraId="43550C1E" w14:textId="7A256A20" w:rsidR="00074831" w:rsidRPr="002F0D86" w:rsidRDefault="00531433" w:rsidP="002F0D86">
      <w:pPr>
        <w:pStyle w:val="Heading3"/>
        <w:numPr>
          <w:ilvl w:val="0"/>
          <w:numId w:val="0"/>
        </w:numPr>
        <w:spacing w:beforeLines="60" w:before="144" w:afterLines="60" w:after="144" w:line="240" w:lineRule="auto"/>
        <w:ind w:left="709"/>
        <w:rPr>
          <w:rFonts w:cs="Times New Roman"/>
          <w:i/>
          <w:iCs/>
          <w:sz w:val="28"/>
          <w:szCs w:val="28"/>
        </w:rPr>
      </w:pPr>
      <w:bookmarkStart w:id="28" w:name="_Toc132104156"/>
      <w:r w:rsidRPr="002F0D86">
        <w:rPr>
          <w:rFonts w:cs="Times New Roman"/>
          <w:i/>
          <w:iCs/>
          <w:sz w:val="28"/>
          <w:szCs w:val="28"/>
        </w:rPr>
        <w:t xml:space="preserve">5.3.1 </w:t>
      </w:r>
      <w:r w:rsidR="00DC70B2" w:rsidRPr="002F0D86">
        <w:rPr>
          <w:rFonts w:cs="Times New Roman"/>
          <w:i/>
          <w:iCs/>
          <w:sz w:val="28"/>
          <w:szCs w:val="28"/>
        </w:rPr>
        <w:t xml:space="preserve">Miêu tả </w:t>
      </w:r>
      <w:r w:rsidR="00D66B76" w:rsidRPr="002F0D86">
        <w:rPr>
          <w:rFonts w:cs="Times New Roman"/>
          <w:i/>
          <w:iCs/>
          <w:sz w:val="28"/>
          <w:szCs w:val="28"/>
        </w:rPr>
        <w:t>đơn giản</w:t>
      </w:r>
      <w:bookmarkEnd w:id="28"/>
    </w:p>
    <w:p w14:paraId="06A16055" w14:textId="77777777" w:rsidR="007A0197" w:rsidRPr="007A0197" w:rsidRDefault="007A0197" w:rsidP="007A0197">
      <w:pPr>
        <w:pStyle w:val="Caption"/>
        <w:spacing w:before="60" w:after="120" w:line="312" w:lineRule="auto"/>
        <w:ind w:firstLine="720"/>
        <w:jc w:val="both"/>
        <w:rPr>
          <w:rFonts w:ascii="Times New Roman" w:hAnsi="Times New Roman" w:cs="Times New Roman"/>
          <w:b w:val="0"/>
          <w:iCs/>
          <w:color w:val="auto"/>
          <w:sz w:val="26"/>
          <w:szCs w:val="26"/>
        </w:rPr>
      </w:pPr>
      <w:r w:rsidRPr="007A0197">
        <w:rPr>
          <w:rFonts w:ascii="Times New Roman" w:hAnsi="Times New Roman" w:cs="Times New Roman"/>
          <w:b w:val="0"/>
          <w:iCs/>
          <w:color w:val="auto"/>
          <w:sz w:val="26"/>
          <w:szCs w:val="26"/>
        </w:rPr>
        <w:t>"Casual Description" có thể được dịch sang tiếng Việt là "Mô tả bình thường". Trong phát triển phần mềm, Casual Description là một phương pháp để mô tả các tính năng hoặc yêu cầu của phần mềm một cách dễ hiểu và trực quan. Nó được sử dụng để truyền tải thông tin một cách thông thường, tránh sử dụng các thuật ngữ kỹ thuật phức tạp và đảm bảo rằng tất cả các bên đều có thể hiểu được ý nghĩa của yêu cầu hoặc tính năng.</w:t>
      </w:r>
    </w:p>
    <w:p w14:paraId="77F94F01" w14:textId="77777777" w:rsidR="007A0197" w:rsidRPr="007A0197" w:rsidRDefault="007A0197" w:rsidP="007A0197">
      <w:pPr>
        <w:pStyle w:val="Caption"/>
        <w:spacing w:before="60" w:after="120" w:line="312" w:lineRule="auto"/>
        <w:ind w:firstLine="720"/>
        <w:jc w:val="both"/>
        <w:rPr>
          <w:rFonts w:ascii="Times New Roman" w:hAnsi="Times New Roman" w:cs="Times New Roman"/>
          <w:b w:val="0"/>
          <w:iCs/>
          <w:color w:val="auto"/>
          <w:sz w:val="26"/>
          <w:szCs w:val="26"/>
        </w:rPr>
      </w:pPr>
      <w:r w:rsidRPr="007A0197">
        <w:rPr>
          <w:rFonts w:ascii="Times New Roman" w:hAnsi="Times New Roman" w:cs="Times New Roman"/>
          <w:b w:val="0"/>
          <w:iCs/>
          <w:color w:val="auto"/>
          <w:sz w:val="26"/>
          <w:szCs w:val="26"/>
        </w:rPr>
        <w:t>Mô tả bình thường có thể bao gồm các ví dụ, đồ họa hoặc mô phỏng, và nó thường được sử dụng trong các tài liệu yêu cầu phần mềm. Mục đích của nó là giúp cho các bên liên quan có thể đồng thuận về các yêu cầu và tính năng của phần mềm một cách dễ dàng và đơn giản. Nó cũng giúp đảm bảo rằng các tính năng và yêu cầu của phần mềm được hiểu đúng cách và đáp ứng được nhu cầu của người dùng.</w:t>
      </w:r>
    </w:p>
    <w:p w14:paraId="470B40AD" w14:textId="1AED22A9" w:rsidR="0099106D" w:rsidRPr="0099106D" w:rsidRDefault="0099106D" w:rsidP="0099106D">
      <w:pPr>
        <w:pStyle w:val="Heading3"/>
        <w:numPr>
          <w:ilvl w:val="0"/>
          <w:numId w:val="0"/>
        </w:numPr>
        <w:spacing w:beforeLines="60" w:before="144" w:afterLines="60" w:after="144" w:line="240" w:lineRule="auto"/>
        <w:ind w:left="709"/>
        <w:rPr>
          <w:rFonts w:cs="Times New Roman"/>
          <w:i/>
          <w:iCs/>
          <w:sz w:val="28"/>
          <w:szCs w:val="28"/>
        </w:rPr>
      </w:pPr>
      <w:bookmarkStart w:id="29" w:name="_Toc132104157"/>
      <w:r w:rsidRPr="0099106D">
        <w:rPr>
          <w:rFonts w:cs="Times New Roman"/>
          <w:i/>
          <w:iCs/>
          <w:sz w:val="28"/>
          <w:szCs w:val="28"/>
        </w:rPr>
        <w:t>5.3.2 Lược đồ ca sử dụng</w:t>
      </w:r>
      <w:bookmarkEnd w:id="29"/>
    </w:p>
    <w:p w14:paraId="05E4A3E3" w14:textId="6811B716" w:rsidR="00D97392" w:rsidRPr="00D97392" w:rsidRDefault="00D97392" w:rsidP="00D97392">
      <w:pPr>
        <w:pStyle w:val="Caption"/>
        <w:spacing w:before="60" w:after="120" w:line="312" w:lineRule="auto"/>
        <w:ind w:firstLine="720"/>
        <w:jc w:val="both"/>
        <w:rPr>
          <w:rFonts w:ascii="Times New Roman" w:hAnsi="Times New Roman" w:cs="Times New Roman"/>
          <w:b w:val="0"/>
          <w:iCs/>
          <w:color w:val="auto"/>
          <w:sz w:val="26"/>
          <w:szCs w:val="26"/>
        </w:rPr>
      </w:pPr>
      <w:r w:rsidRPr="00D97392">
        <w:rPr>
          <w:rFonts w:ascii="Times New Roman" w:hAnsi="Times New Roman" w:cs="Times New Roman"/>
          <w:b w:val="0"/>
          <w:iCs/>
          <w:color w:val="auto"/>
          <w:sz w:val="26"/>
          <w:szCs w:val="26"/>
        </w:rPr>
        <w:t>Use Case Diagram</w:t>
      </w:r>
      <w:r w:rsidR="0099106D">
        <w:rPr>
          <w:rFonts w:ascii="Times New Roman" w:hAnsi="Times New Roman" w:cs="Times New Roman"/>
          <w:b w:val="0"/>
          <w:iCs/>
          <w:color w:val="auto"/>
          <w:sz w:val="26"/>
          <w:szCs w:val="26"/>
        </w:rPr>
        <w:t>:</w:t>
      </w:r>
      <w:r w:rsidRPr="00D97392">
        <w:rPr>
          <w:rFonts w:ascii="Times New Roman" w:hAnsi="Times New Roman" w:cs="Times New Roman"/>
          <w:b w:val="0"/>
          <w:iCs/>
          <w:color w:val="auto"/>
          <w:sz w:val="26"/>
          <w:szCs w:val="26"/>
        </w:rPr>
        <w:t xml:space="preserve"> </w:t>
      </w:r>
      <w:r w:rsidR="00192D38">
        <w:rPr>
          <w:rFonts w:ascii="Times New Roman" w:hAnsi="Times New Roman" w:cs="Times New Roman"/>
          <w:b w:val="0"/>
          <w:iCs/>
          <w:color w:val="auto"/>
          <w:sz w:val="26"/>
          <w:szCs w:val="26"/>
        </w:rPr>
        <w:t>Lược</w:t>
      </w:r>
      <w:r w:rsidRPr="00D97392">
        <w:rPr>
          <w:rFonts w:ascii="Times New Roman" w:hAnsi="Times New Roman" w:cs="Times New Roman"/>
          <w:b w:val="0"/>
          <w:iCs/>
          <w:color w:val="auto"/>
          <w:sz w:val="26"/>
          <w:szCs w:val="26"/>
        </w:rPr>
        <w:t xml:space="preserve"> đồ Use Case là một công cụ trực quan để mô tả các Use Case và các tương tác giữa các tác nhân và hệ thống trong quá trình sử dụng phần mềm. Sơ đồ Use Case là một phần quan trọng của phương pháp phát triển phần mềm hướng Use Case.</w:t>
      </w:r>
    </w:p>
    <w:p w14:paraId="2F6FE341" w14:textId="77777777" w:rsidR="00D97392" w:rsidRPr="00D97392" w:rsidRDefault="00D97392" w:rsidP="00D97392">
      <w:pPr>
        <w:pStyle w:val="Caption"/>
        <w:spacing w:before="60" w:after="120" w:line="312" w:lineRule="auto"/>
        <w:ind w:firstLine="720"/>
        <w:jc w:val="both"/>
        <w:rPr>
          <w:rFonts w:ascii="Times New Roman" w:hAnsi="Times New Roman" w:cs="Times New Roman"/>
          <w:b w:val="0"/>
          <w:iCs/>
          <w:color w:val="auto"/>
          <w:sz w:val="26"/>
          <w:szCs w:val="26"/>
        </w:rPr>
      </w:pPr>
      <w:r w:rsidRPr="00D97392">
        <w:rPr>
          <w:rFonts w:ascii="Times New Roman" w:hAnsi="Times New Roman" w:cs="Times New Roman"/>
          <w:b w:val="0"/>
          <w:iCs/>
          <w:color w:val="auto"/>
          <w:sz w:val="26"/>
          <w:szCs w:val="26"/>
        </w:rPr>
        <w:t>Sơ đồ Use Case bao gồm các thành phần sau:</w:t>
      </w:r>
    </w:p>
    <w:p w14:paraId="726DF965" w14:textId="77777777" w:rsidR="00D97392" w:rsidRPr="00D97392" w:rsidRDefault="00D97392" w:rsidP="00D97392">
      <w:pPr>
        <w:pStyle w:val="Caption"/>
        <w:spacing w:before="60" w:after="120" w:line="312" w:lineRule="auto"/>
        <w:ind w:firstLine="720"/>
        <w:jc w:val="both"/>
        <w:rPr>
          <w:rFonts w:ascii="Times New Roman" w:hAnsi="Times New Roman" w:cs="Times New Roman"/>
          <w:b w:val="0"/>
          <w:iCs/>
          <w:color w:val="auto"/>
          <w:sz w:val="26"/>
          <w:szCs w:val="26"/>
        </w:rPr>
      </w:pPr>
      <w:r w:rsidRPr="00D97392">
        <w:rPr>
          <w:rFonts w:ascii="Times New Roman" w:hAnsi="Times New Roman" w:cs="Times New Roman"/>
          <w:b w:val="0"/>
          <w:iCs/>
          <w:color w:val="auto"/>
          <w:sz w:val="26"/>
          <w:szCs w:val="26"/>
        </w:rPr>
        <w:t>Use Case: Một Use Case là một kịch bản hoặc tình huống mà người dùng cuối sẽ sử dụng phần mềm để đáp ứng nhu cầu của họ. Mỗi Use Case được biểu diễn bằng một hình chữ nhật trong sơ đồ Use Case.</w:t>
      </w:r>
    </w:p>
    <w:p w14:paraId="00058E28" w14:textId="77777777" w:rsidR="00D97392" w:rsidRPr="00D97392" w:rsidRDefault="00D97392" w:rsidP="00D97392">
      <w:pPr>
        <w:pStyle w:val="Caption"/>
        <w:spacing w:before="60" w:after="120" w:line="312" w:lineRule="auto"/>
        <w:ind w:firstLine="720"/>
        <w:jc w:val="both"/>
        <w:rPr>
          <w:rFonts w:ascii="Times New Roman" w:hAnsi="Times New Roman" w:cs="Times New Roman"/>
          <w:b w:val="0"/>
          <w:iCs/>
          <w:color w:val="auto"/>
          <w:sz w:val="26"/>
          <w:szCs w:val="26"/>
        </w:rPr>
      </w:pPr>
      <w:r w:rsidRPr="00D97392">
        <w:rPr>
          <w:rFonts w:ascii="Times New Roman" w:hAnsi="Times New Roman" w:cs="Times New Roman"/>
          <w:b w:val="0"/>
          <w:iCs/>
          <w:color w:val="auto"/>
          <w:sz w:val="26"/>
          <w:szCs w:val="26"/>
        </w:rPr>
        <w:t>Tác nhân: Tác nhân là một thực thể bên ngoài hệ thống, như là người dùng cuối hoặc một hệ thống khác, tương tác với hệ thống để thực hiện các Use Case. Mỗi tác nhân được biểu diễn bằng một hình vuông nhỏ trong sơ đồ Use Case.</w:t>
      </w:r>
    </w:p>
    <w:p w14:paraId="4E3D59B5" w14:textId="280CA372" w:rsidR="00A2521E" w:rsidRDefault="00D97392" w:rsidP="00D97392">
      <w:pPr>
        <w:pStyle w:val="Caption"/>
        <w:spacing w:before="60" w:after="120" w:line="312" w:lineRule="auto"/>
        <w:ind w:firstLine="720"/>
        <w:jc w:val="both"/>
        <w:rPr>
          <w:rFonts w:ascii="Segoe UI" w:eastAsia="Times New Roman" w:hAnsi="Segoe UI" w:cs="Segoe UI"/>
          <w:color w:val="FFFFFF"/>
          <w:sz w:val="27"/>
          <w:szCs w:val="27"/>
        </w:rPr>
      </w:pPr>
      <w:r w:rsidRPr="00D97392">
        <w:rPr>
          <w:rFonts w:ascii="Times New Roman" w:hAnsi="Times New Roman" w:cs="Times New Roman"/>
          <w:b w:val="0"/>
          <w:iCs/>
          <w:color w:val="auto"/>
          <w:sz w:val="26"/>
          <w:szCs w:val="26"/>
        </w:rPr>
        <w:lastRenderedPageBreak/>
        <w:t xml:space="preserve">Kết nối: Kết nối là các mũi tên trên sơ đồ Use Case, biểu thị các tương tác giữa các Use Case và tác nhân. </w:t>
      </w:r>
      <w:r w:rsidR="00A2521E" w:rsidRPr="00A2521E">
        <w:rPr>
          <w:rFonts w:ascii="Times New Roman" w:hAnsi="Times New Roman" w:cs="Times New Roman"/>
          <w:b w:val="0"/>
          <w:iCs/>
          <w:color w:val="auto"/>
          <w:sz w:val="26"/>
          <w:szCs w:val="26"/>
        </w:rPr>
        <w:t>Các mũi tên này chỉ ra rằng tác nhân được sử dụng để thực hiện Use Case hoặc Use Case sử dụng tác nhân để thực hiện một tác vụ cụ thể.</w:t>
      </w:r>
      <w:r w:rsidR="00A2521E">
        <w:rPr>
          <w:rFonts w:ascii="Segoe UI" w:eastAsia="Times New Roman" w:hAnsi="Segoe UI" w:cs="Segoe UI"/>
          <w:color w:val="FFFFFF"/>
          <w:sz w:val="27"/>
          <w:szCs w:val="27"/>
        </w:rPr>
        <w:t xml:space="preserve"> </w:t>
      </w:r>
    </w:p>
    <w:p w14:paraId="4878FAC3" w14:textId="1BA939C0" w:rsidR="00D97392" w:rsidRDefault="001F3A4C" w:rsidP="00D97392">
      <w:pPr>
        <w:pStyle w:val="Caption"/>
        <w:spacing w:before="60" w:after="120" w:line="312" w:lineRule="auto"/>
        <w:ind w:firstLine="720"/>
        <w:jc w:val="both"/>
        <w:rPr>
          <w:rFonts w:ascii="Times New Roman" w:hAnsi="Times New Roman" w:cs="Times New Roman"/>
          <w:b w:val="0"/>
          <w:iCs/>
          <w:color w:val="auto"/>
          <w:sz w:val="26"/>
          <w:szCs w:val="26"/>
        </w:rPr>
      </w:pPr>
      <w:r>
        <w:rPr>
          <w:rFonts w:ascii="Times New Roman" w:hAnsi="Times New Roman" w:cs="Times New Roman"/>
          <w:b w:val="0"/>
          <w:iCs/>
          <w:color w:val="auto"/>
          <w:sz w:val="26"/>
          <w:szCs w:val="26"/>
        </w:rPr>
        <w:t>Lư</w:t>
      </w:r>
      <w:r w:rsidR="00D97392" w:rsidRPr="00D97392">
        <w:rPr>
          <w:rFonts w:ascii="Times New Roman" w:hAnsi="Times New Roman" w:cs="Times New Roman"/>
          <w:b w:val="0"/>
          <w:iCs/>
          <w:color w:val="auto"/>
          <w:sz w:val="26"/>
          <w:szCs w:val="26"/>
        </w:rPr>
        <w:t xml:space="preserve"> đồ Use Case giúp định hình và hiểu rõ hơn các tính năng và yêu cầu của phần mềm, cũng như giúp đảm bảo rằng phần mềm được thiết kế để đáp ứng nhu cầu và mục tiêu của người dùng cuối.</w:t>
      </w:r>
    </w:p>
    <w:p w14:paraId="0C568EA9" w14:textId="44A02701" w:rsidR="00E50CEE" w:rsidRPr="00D97392" w:rsidRDefault="00E50CEE" w:rsidP="00E50CEE">
      <w:pPr>
        <w:pStyle w:val="Heading3"/>
        <w:numPr>
          <w:ilvl w:val="0"/>
          <w:numId w:val="0"/>
        </w:numPr>
        <w:spacing w:beforeLines="60" w:before="144" w:afterLines="60" w:after="144" w:line="240" w:lineRule="auto"/>
        <w:ind w:left="709"/>
        <w:rPr>
          <w:rFonts w:cs="Times New Roman"/>
          <w:i/>
          <w:iCs/>
          <w:sz w:val="28"/>
          <w:szCs w:val="28"/>
        </w:rPr>
      </w:pPr>
      <w:bookmarkStart w:id="30" w:name="_Toc132104158"/>
      <w:r w:rsidRPr="00E50CEE">
        <w:rPr>
          <w:rFonts w:cs="Times New Roman"/>
          <w:i/>
          <w:iCs/>
          <w:sz w:val="28"/>
          <w:szCs w:val="28"/>
        </w:rPr>
        <w:t>5.3.3 Ma trận truy vết</w:t>
      </w:r>
      <w:bookmarkEnd w:id="30"/>
    </w:p>
    <w:p w14:paraId="7115C8C6" w14:textId="77777777" w:rsidR="007F28D3" w:rsidRDefault="00590674" w:rsidP="00590674">
      <w:pPr>
        <w:pStyle w:val="Caption"/>
        <w:spacing w:before="60" w:after="120" w:line="312" w:lineRule="auto"/>
        <w:ind w:firstLine="720"/>
        <w:jc w:val="both"/>
        <w:rPr>
          <w:rFonts w:ascii="Times New Roman" w:hAnsi="Times New Roman" w:cs="Times New Roman"/>
          <w:b w:val="0"/>
          <w:iCs/>
          <w:color w:val="auto"/>
          <w:sz w:val="26"/>
          <w:szCs w:val="26"/>
        </w:rPr>
      </w:pPr>
      <w:r w:rsidRPr="00590674">
        <w:rPr>
          <w:rFonts w:ascii="Times New Roman" w:hAnsi="Times New Roman" w:cs="Times New Roman"/>
          <w:b w:val="0"/>
          <w:iCs/>
          <w:color w:val="auto"/>
          <w:sz w:val="26"/>
          <w:szCs w:val="26"/>
        </w:rPr>
        <w:t xml:space="preserve">"Traceability Matrix" là "Ma trận truy vết". </w:t>
      </w:r>
    </w:p>
    <w:p w14:paraId="4A9FC0D0" w14:textId="34FD3638" w:rsidR="00590674" w:rsidRPr="00590674" w:rsidRDefault="00590674" w:rsidP="00590674">
      <w:pPr>
        <w:pStyle w:val="Caption"/>
        <w:spacing w:before="60" w:after="120" w:line="312" w:lineRule="auto"/>
        <w:ind w:firstLine="720"/>
        <w:jc w:val="both"/>
        <w:rPr>
          <w:rFonts w:ascii="Times New Roman" w:hAnsi="Times New Roman" w:cs="Times New Roman"/>
          <w:b w:val="0"/>
          <w:iCs/>
          <w:color w:val="auto"/>
          <w:sz w:val="26"/>
          <w:szCs w:val="26"/>
        </w:rPr>
      </w:pPr>
      <w:r w:rsidRPr="00590674">
        <w:rPr>
          <w:rFonts w:ascii="Times New Roman" w:hAnsi="Times New Roman" w:cs="Times New Roman"/>
          <w:b w:val="0"/>
          <w:iCs/>
          <w:color w:val="auto"/>
          <w:sz w:val="26"/>
          <w:szCs w:val="26"/>
        </w:rPr>
        <w:t>Ma trận truy vết là một công cụ quản lý yêu cầu trong quá trình phát triển phần mềm, giúp theo dõi quá trình phát triển từ các yêu cầu đầu vào cho đến các yêu cầu đầu ra và các thành phần liên quan. Ma trận truy vết được sử dụng để đảm bảo rằng tất cả các yêu cầu được phát triển và triển khai đúng cách và đáp ứng đầy đủ các yêu cầu của khách hàng.</w:t>
      </w:r>
    </w:p>
    <w:p w14:paraId="6DB4D462" w14:textId="77777777" w:rsidR="00590674" w:rsidRPr="00590674" w:rsidRDefault="00590674" w:rsidP="00590674">
      <w:pPr>
        <w:pStyle w:val="Caption"/>
        <w:spacing w:before="60" w:after="120" w:line="312" w:lineRule="auto"/>
        <w:ind w:firstLine="720"/>
        <w:jc w:val="both"/>
        <w:rPr>
          <w:rFonts w:ascii="Times New Roman" w:hAnsi="Times New Roman" w:cs="Times New Roman"/>
          <w:b w:val="0"/>
          <w:iCs/>
          <w:color w:val="auto"/>
          <w:sz w:val="26"/>
          <w:szCs w:val="26"/>
        </w:rPr>
      </w:pPr>
      <w:r w:rsidRPr="00590674">
        <w:rPr>
          <w:rFonts w:ascii="Times New Roman" w:hAnsi="Times New Roman" w:cs="Times New Roman"/>
          <w:b w:val="0"/>
          <w:iCs/>
          <w:color w:val="auto"/>
          <w:sz w:val="26"/>
          <w:szCs w:val="26"/>
        </w:rPr>
        <w:t>Ma trận truy vết bao gồm hai loại yêu cầu chính:</w:t>
      </w:r>
    </w:p>
    <w:p w14:paraId="4D44B839" w14:textId="77777777" w:rsidR="00590674" w:rsidRPr="00590674" w:rsidRDefault="00590674" w:rsidP="00590674">
      <w:pPr>
        <w:pStyle w:val="Caption"/>
        <w:spacing w:before="60" w:after="120" w:line="312" w:lineRule="auto"/>
        <w:ind w:firstLine="720"/>
        <w:jc w:val="both"/>
        <w:rPr>
          <w:rFonts w:ascii="Times New Roman" w:hAnsi="Times New Roman" w:cs="Times New Roman"/>
          <w:b w:val="0"/>
          <w:iCs/>
          <w:color w:val="auto"/>
          <w:sz w:val="26"/>
          <w:szCs w:val="26"/>
        </w:rPr>
      </w:pPr>
      <w:r w:rsidRPr="00590674">
        <w:rPr>
          <w:rFonts w:ascii="Times New Roman" w:hAnsi="Times New Roman" w:cs="Times New Roman"/>
          <w:b w:val="0"/>
          <w:iCs/>
          <w:color w:val="auto"/>
          <w:sz w:val="26"/>
          <w:szCs w:val="26"/>
          <w:u w:val="single"/>
        </w:rPr>
        <w:t>Yêu cầu đầu vào</w:t>
      </w:r>
      <w:r w:rsidRPr="00590674">
        <w:rPr>
          <w:rFonts w:ascii="Times New Roman" w:hAnsi="Times New Roman" w:cs="Times New Roman"/>
          <w:b w:val="0"/>
          <w:iCs/>
          <w:color w:val="auto"/>
          <w:sz w:val="26"/>
          <w:szCs w:val="26"/>
        </w:rPr>
        <w:t>: là các yêu cầu được đưa ra bởi khách hàng hoặc những người quan tâm đến sản phẩm phần mềm, chẳng hạn như yêu cầu chức năng, yêu cầu phi chức năng, yêu cầu kỹ thuật, v.v.</w:t>
      </w:r>
    </w:p>
    <w:p w14:paraId="605C5007" w14:textId="77777777" w:rsidR="00590674" w:rsidRPr="00590674" w:rsidRDefault="00590674" w:rsidP="00590674">
      <w:pPr>
        <w:pStyle w:val="Caption"/>
        <w:spacing w:before="60" w:after="120" w:line="312" w:lineRule="auto"/>
        <w:ind w:firstLine="720"/>
        <w:jc w:val="both"/>
        <w:rPr>
          <w:rFonts w:ascii="Times New Roman" w:hAnsi="Times New Roman" w:cs="Times New Roman"/>
          <w:b w:val="0"/>
          <w:iCs/>
          <w:color w:val="auto"/>
          <w:sz w:val="26"/>
          <w:szCs w:val="26"/>
        </w:rPr>
      </w:pPr>
      <w:r w:rsidRPr="00590674">
        <w:rPr>
          <w:rFonts w:ascii="Times New Roman" w:hAnsi="Times New Roman" w:cs="Times New Roman"/>
          <w:b w:val="0"/>
          <w:iCs/>
          <w:color w:val="auto"/>
          <w:sz w:val="26"/>
          <w:szCs w:val="26"/>
          <w:u w:val="single"/>
        </w:rPr>
        <w:t>Yêu cầu đầu ra</w:t>
      </w:r>
      <w:r w:rsidRPr="00590674">
        <w:rPr>
          <w:rFonts w:ascii="Times New Roman" w:hAnsi="Times New Roman" w:cs="Times New Roman"/>
          <w:b w:val="0"/>
          <w:iCs/>
          <w:color w:val="auto"/>
          <w:sz w:val="26"/>
          <w:szCs w:val="26"/>
        </w:rPr>
        <w:t>: là các thành phần phần mềm, bao gồm các tính năng, các ca sử dụng, mã nguồn, tài liệu hướng dẫn, v.v. được phát triển và triển khai để đáp ứng các yêu cầu đầu vào.</w:t>
      </w:r>
    </w:p>
    <w:p w14:paraId="28A0895A" w14:textId="46552C0D" w:rsidR="00590674" w:rsidRPr="00D97392" w:rsidRDefault="00590674" w:rsidP="00590674">
      <w:pPr>
        <w:pStyle w:val="Caption"/>
        <w:spacing w:before="60" w:after="120" w:line="312" w:lineRule="auto"/>
        <w:ind w:firstLine="720"/>
        <w:jc w:val="both"/>
        <w:rPr>
          <w:rFonts w:ascii="Times New Roman" w:hAnsi="Times New Roman" w:cs="Times New Roman"/>
          <w:b w:val="0"/>
          <w:iCs/>
          <w:color w:val="auto"/>
          <w:sz w:val="26"/>
          <w:szCs w:val="26"/>
        </w:rPr>
      </w:pPr>
      <w:r w:rsidRPr="00590674">
        <w:rPr>
          <w:rFonts w:ascii="Times New Roman" w:hAnsi="Times New Roman" w:cs="Times New Roman"/>
          <w:b w:val="0"/>
          <w:iCs/>
          <w:color w:val="auto"/>
          <w:sz w:val="26"/>
          <w:szCs w:val="26"/>
        </w:rPr>
        <w:t>Ma trận truy vết giúp các nhà phát triển phần mềm theo dõi các yêu cầu đầu vào và đầu ra, đảm bảo rằng tất cả các yêu cầu đầu vào được triển khai và đáp ứng đầy đủ. Ma trận truy vết cũng giúp quản lý rủi ro trong quá trình phát triển phần mềm và cải thiện chất lượng của sản phẩm phần mềm cuối cùng.</w:t>
      </w:r>
    </w:p>
    <w:p w14:paraId="125AAB9E" w14:textId="65729534" w:rsidR="007A0197" w:rsidRPr="0018302E" w:rsidRDefault="0018302E" w:rsidP="0018302E">
      <w:pPr>
        <w:pStyle w:val="Heading3"/>
        <w:numPr>
          <w:ilvl w:val="0"/>
          <w:numId w:val="0"/>
        </w:numPr>
        <w:spacing w:beforeLines="60" w:before="144" w:afterLines="60" w:after="144" w:line="240" w:lineRule="auto"/>
        <w:ind w:left="709"/>
        <w:rPr>
          <w:rFonts w:cs="Times New Roman"/>
          <w:i/>
          <w:iCs/>
          <w:sz w:val="28"/>
          <w:szCs w:val="28"/>
        </w:rPr>
      </w:pPr>
      <w:bookmarkStart w:id="31" w:name="_Toc132104159"/>
      <w:r w:rsidRPr="0018302E">
        <w:rPr>
          <w:rFonts w:cs="Times New Roman"/>
          <w:i/>
          <w:iCs/>
          <w:sz w:val="28"/>
          <w:szCs w:val="28"/>
        </w:rPr>
        <w:t>5.3.4 Miêu tả đầy đủ</w:t>
      </w:r>
      <w:bookmarkEnd w:id="31"/>
    </w:p>
    <w:p w14:paraId="3B206EE6" w14:textId="77777777" w:rsidR="008F1729" w:rsidRPr="008F1729" w:rsidRDefault="008F1729" w:rsidP="008F1729">
      <w:pPr>
        <w:pStyle w:val="Caption"/>
        <w:spacing w:before="60" w:after="120" w:line="312" w:lineRule="auto"/>
        <w:ind w:firstLine="720"/>
        <w:jc w:val="both"/>
        <w:rPr>
          <w:rFonts w:ascii="Times New Roman" w:hAnsi="Times New Roman" w:cs="Times New Roman"/>
          <w:b w:val="0"/>
          <w:iCs/>
          <w:color w:val="auto"/>
          <w:sz w:val="26"/>
          <w:szCs w:val="26"/>
        </w:rPr>
      </w:pPr>
      <w:r w:rsidRPr="008F1729">
        <w:rPr>
          <w:rFonts w:ascii="Times New Roman" w:hAnsi="Times New Roman" w:cs="Times New Roman"/>
          <w:b w:val="0"/>
          <w:iCs/>
          <w:color w:val="auto"/>
          <w:sz w:val="26"/>
          <w:szCs w:val="26"/>
        </w:rPr>
        <w:t>Fully-Dressed Description (Mô tả đầy đủ) là một cách tiếp cận phát triển Use Case trong kỹ thuật phần mềm. Nó bao gồm tất cả các yếu tố cần thiết để mô tả một Use Case một cách đầy đủ và chi tiết, bao gồm các yếu tố như tên Use Case, các bước trong quá trình sử dụng, các điều kiện tiên quyết, các điều kiện sau khi thực hiện, và các yếu tố khác như actor và mục tiêu.</w:t>
      </w:r>
    </w:p>
    <w:p w14:paraId="06FDFF90" w14:textId="036CA95B" w:rsidR="00D841E6" w:rsidRPr="00D841E6" w:rsidRDefault="00D841E6" w:rsidP="00D841E6">
      <w:pPr>
        <w:rPr>
          <w:lang w:val="de-DE"/>
        </w:rPr>
      </w:pPr>
      <w:r w:rsidRPr="00D841E6">
        <w:rPr>
          <w:lang w:val="de-DE"/>
        </w:rPr>
        <w:t>Cụ thể, một Fully-Dressed Description bao gồm:</w:t>
      </w:r>
    </w:p>
    <w:p w14:paraId="5057BEE0" w14:textId="02445BE0" w:rsidR="00D841E6" w:rsidRPr="00D841E6" w:rsidRDefault="00D841E6" w:rsidP="00D841E6">
      <w:pPr>
        <w:pStyle w:val="Caption"/>
        <w:spacing w:before="60" w:after="120" w:line="312" w:lineRule="auto"/>
        <w:ind w:firstLine="720"/>
        <w:jc w:val="both"/>
        <w:rPr>
          <w:rFonts w:ascii="Times New Roman" w:hAnsi="Times New Roman" w:cs="Times New Roman"/>
          <w:b w:val="0"/>
          <w:iCs/>
          <w:color w:val="auto"/>
          <w:sz w:val="26"/>
          <w:szCs w:val="26"/>
        </w:rPr>
      </w:pPr>
      <w:r w:rsidRPr="00D841E6">
        <w:rPr>
          <w:rFonts w:ascii="Times New Roman" w:hAnsi="Times New Roman" w:cs="Times New Roman"/>
          <w:b w:val="0"/>
          <w:iCs/>
          <w:color w:val="auto"/>
          <w:sz w:val="26"/>
          <w:szCs w:val="26"/>
        </w:rPr>
        <w:t>Tên Use Case: đây là tên đại diện cho Use Case và nó phải rõ ràng và dễ hiểu.</w:t>
      </w:r>
    </w:p>
    <w:p w14:paraId="7BF8886B" w14:textId="5B5875A0" w:rsidR="00D841E6" w:rsidRPr="00D841E6" w:rsidRDefault="00D841E6" w:rsidP="00D841E6">
      <w:pPr>
        <w:pStyle w:val="Caption"/>
        <w:spacing w:before="60" w:after="120" w:line="312" w:lineRule="auto"/>
        <w:ind w:firstLine="720"/>
        <w:jc w:val="both"/>
        <w:rPr>
          <w:rFonts w:ascii="Times New Roman" w:hAnsi="Times New Roman" w:cs="Times New Roman"/>
          <w:b w:val="0"/>
          <w:iCs/>
          <w:color w:val="auto"/>
          <w:sz w:val="26"/>
          <w:szCs w:val="26"/>
        </w:rPr>
      </w:pPr>
      <w:r w:rsidRPr="00D841E6">
        <w:rPr>
          <w:rFonts w:ascii="Times New Roman" w:hAnsi="Times New Roman" w:cs="Times New Roman"/>
          <w:b w:val="0"/>
          <w:iCs/>
          <w:color w:val="auto"/>
          <w:sz w:val="26"/>
          <w:szCs w:val="26"/>
        </w:rPr>
        <w:lastRenderedPageBreak/>
        <w:t>Actor: đây là những người hoặc hệ thống mà sẽ tương tác với hệ thống của bạn trong Use Case.</w:t>
      </w:r>
    </w:p>
    <w:p w14:paraId="0D20E760" w14:textId="7971CB59" w:rsidR="00D841E6" w:rsidRPr="00D841E6" w:rsidRDefault="00D841E6" w:rsidP="00D841E6">
      <w:pPr>
        <w:pStyle w:val="Caption"/>
        <w:spacing w:before="60" w:after="120" w:line="312" w:lineRule="auto"/>
        <w:ind w:firstLine="720"/>
        <w:jc w:val="both"/>
        <w:rPr>
          <w:rFonts w:ascii="Times New Roman" w:hAnsi="Times New Roman" w:cs="Times New Roman"/>
          <w:b w:val="0"/>
          <w:iCs/>
          <w:color w:val="auto"/>
          <w:sz w:val="26"/>
          <w:szCs w:val="26"/>
        </w:rPr>
      </w:pPr>
      <w:r w:rsidRPr="00D841E6">
        <w:rPr>
          <w:rFonts w:ascii="Times New Roman" w:hAnsi="Times New Roman" w:cs="Times New Roman"/>
          <w:b w:val="0"/>
          <w:iCs/>
          <w:color w:val="auto"/>
          <w:sz w:val="26"/>
          <w:szCs w:val="26"/>
        </w:rPr>
        <w:t>Mục tiêu: đây là mục tiêu chính của Use Case, mô tả mục đích của Use Case và điều gì được mong đợi từ hệ thống.</w:t>
      </w:r>
    </w:p>
    <w:p w14:paraId="6D983437" w14:textId="17C7EDCB" w:rsidR="00D841E6" w:rsidRPr="00D841E6" w:rsidRDefault="00D841E6" w:rsidP="00D841E6">
      <w:pPr>
        <w:pStyle w:val="Caption"/>
        <w:spacing w:before="60" w:after="120" w:line="312" w:lineRule="auto"/>
        <w:ind w:firstLine="720"/>
        <w:jc w:val="both"/>
        <w:rPr>
          <w:rFonts w:ascii="Times New Roman" w:hAnsi="Times New Roman" w:cs="Times New Roman"/>
          <w:b w:val="0"/>
          <w:iCs/>
          <w:color w:val="auto"/>
          <w:sz w:val="26"/>
          <w:szCs w:val="26"/>
        </w:rPr>
      </w:pPr>
      <w:r w:rsidRPr="00D841E6">
        <w:rPr>
          <w:rFonts w:ascii="Times New Roman" w:hAnsi="Times New Roman" w:cs="Times New Roman"/>
          <w:b w:val="0"/>
          <w:iCs/>
          <w:color w:val="auto"/>
          <w:sz w:val="26"/>
          <w:szCs w:val="26"/>
        </w:rPr>
        <w:t>Các bước trong quá trình sử dụng: bao gồm các hành động cụ thể mà các actor phải thực hiện để đạt được mục tiêu của Use Case.</w:t>
      </w:r>
    </w:p>
    <w:p w14:paraId="4E82A6A7" w14:textId="53BF353D" w:rsidR="00D841E6" w:rsidRPr="00D841E6" w:rsidRDefault="00D841E6" w:rsidP="00D841E6">
      <w:pPr>
        <w:pStyle w:val="Caption"/>
        <w:spacing w:before="60" w:after="120" w:line="312" w:lineRule="auto"/>
        <w:ind w:firstLine="720"/>
        <w:jc w:val="both"/>
        <w:rPr>
          <w:rFonts w:ascii="Times New Roman" w:hAnsi="Times New Roman" w:cs="Times New Roman"/>
          <w:b w:val="0"/>
          <w:iCs/>
          <w:color w:val="auto"/>
          <w:sz w:val="26"/>
          <w:szCs w:val="26"/>
        </w:rPr>
      </w:pPr>
      <w:r w:rsidRPr="00D841E6">
        <w:rPr>
          <w:rFonts w:ascii="Times New Roman" w:hAnsi="Times New Roman" w:cs="Times New Roman"/>
          <w:b w:val="0"/>
          <w:iCs/>
          <w:color w:val="auto"/>
          <w:sz w:val="26"/>
          <w:szCs w:val="26"/>
        </w:rPr>
        <w:t>Điều kiện tiên quyết: đây là các điều kiện mà phải được đáp ứng trước khi Use Case được thực hiện.</w:t>
      </w:r>
    </w:p>
    <w:p w14:paraId="0B6D2C96" w14:textId="23E4D965" w:rsidR="00D841E6" w:rsidRPr="00D841E6" w:rsidRDefault="00D841E6" w:rsidP="00D841E6">
      <w:pPr>
        <w:pStyle w:val="Caption"/>
        <w:spacing w:before="60" w:after="120" w:line="312" w:lineRule="auto"/>
        <w:ind w:firstLine="720"/>
        <w:jc w:val="both"/>
        <w:rPr>
          <w:rFonts w:ascii="Times New Roman" w:hAnsi="Times New Roman" w:cs="Times New Roman"/>
          <w:b w:val="0"/>
          <w:iCs/>
          <w:color w:val="auto"/>
          <w:sz w:val="26"/>
          <w:szCs w:val="26"/>
        </w:rPr>
      </w:pPr>
      <w:r w:rsidRPr="00D841E6">
        <w:rPr>
          <w:rFonts w:ascii="Times New Roman" w:hAnsi="Times New Roman" w:cs="Times New Roman"/>
          <w:b w:val="0"/>
          <w:iCs/>
          <w:color w:val="auto"/>
          <w:sz w:val="26"/>
          <w:szCs w:val="26"/>
        </w:rPr>
        <w:t>Điều kiện sau khi thực hiện: đây là các điều kiện mà phải được đáp ứng sau khi Use Case được thực hiện.</w:t>
      </w:r>
    </w:p>
    <w:p w14:paraId="140EF576" w14:textId="3B238565" w:rsidR="00D841E6" w:rsidRPr="00D841E6" w:rsidRDefault="00D841E6" w:rsidP="00D841E6">
      <w:pPr>
        <w:pStyle w:val="Caption"/>
        <w:spacing w:before="60" w:after="120" w:line="312" w:lineRule="auto"/>
        <w:ind w:firstLine="720"/>
        <w:jc w:val="both"/>
        <w:rPr>
          <w:rFonts w:ascii="Times New Roman" w:hAnsi="Times New Roman" w:cs="Times New Roman"/>
          <w:b w:val="0"/>
          <w:iCs/>
          <w:color w:val="auto"/>
          <w:sz w:val="26"/>
          <w:szCs w:val="26"/>
        </w:rPr>
      </w:pPr>
      <w:r w:rsidRPr="00D841E6">
        <w:rPr>
          <w:rFonts w:ascii="Times New Roman" w:hAnsi="Times New Roman" w:cs="Times New Roman"/>
          <w:b w:val="0"/>
          <w:iCs/>
          <w:color w:val="auto"/>
          <w:sz w:val="26"/>
          <w:szCs w:val="26"/>
        </w:rPr>
        <w:t>Triggers: đây là các sự kiện hoặc hành động mà kích hoạt Use Case.</w:t>
      </w:r>
    </w:p>
    <w:p w14:paraId="0E576CBF" w14:textId="4C9880AB" w:rsidR="00D841E6" w:rsidRPr="00D841E6" w:rsidRDefault="00D841E6" w:rsidP="00D841E6">
      <w:pPr>
        <w:pStyle w:val="Caption"/>
        <w:spacing w:before="60" w:after="120" w:line="312" w:lineRule="auto"/>
        <w:ind w:firstLine="720"/>
        <w:jc w:val="both"/>
        <w:rPr>
          <w:rFonts w:ascii="Times New Roman" w:hAnsi="Times New Roman" w:cs="Times New Roman"/>
          <w:b w:val="0"/>
          <w:iCs/>
          <w:color w:val="auto"/>
          <w:sz w:val="26"/>
          <w:szCs w:val="26"/>
        </w:rPr>
      </w:pPr>
      <w:r w:rsidRPr="00D841E6">
        <w:rPr>
          <w:rFonts w:ascii="Times New Roman" w:hAnsi="Times New Roman" w:cs="Times New Roman"/>
          <w:b w:val="0"/>
          <w:iCs/>
          <w:color w:val="auto"/>
          <w:sz w:val="26"/>
          <w:szCs w:val="26"/>
        </w:rPr>
        <w:t>Kết quả dự kiến: đây là kết quả dự kiến khi Use Case được thực hiện.</w:t>
      </w:r>
    </w:p>
    <w:p w14:paraId="6C68838F" w14:textId="4AF392E9" w:rsidR="0018302E" w:rsidRPr="00D841E6" w:rsidRDefault="00D841E6" w:rsidP="00D841E6">
      <w:pPr>
        <w:pStyle w:val="Caption"/>
        <w:spacing w:before="60" w:after="120" w:line="312" w:lineRule="auto"/>
        <w:ind w:firstLine="720"/>
        <w:jc w:val="both"/>
        <w:rPr>
          <w:rFonts w:ascii="Times New Roman" w:hAnsi="Times New Roman" w:cs="Times New Roman"/>
          <w:b w:val="0"/>
          <w:iCs/>
          <w:color w:val="auto"/>
          <w:sz w:val="26"/>
          <w:szCs w:val="26"/>
        </w:rPr>
      </w:pPr>
      <w:r w:rsidRPr="00D841E6">
        <w:rPr>
          <w:rFonts w:ascii="Times New Roman" w:hAnsi="Times New Roman" w:cs="Times New Roman"/>
          <w:b w:val="0"/>
          <w:iCs/>
          <w:color w:val="auto"/>
          <w:sz w:val="26"/>
          <w:szCs w:val="26"/>
        </w:rPr>
        <w:t>Các yếu tố bổ sung: có thể bao gồm các yêu cầu phi chức năng, các giả định hoặc các ràng buộc khác của Use Case.</w:t>
      </w:r>
    </w:p>
    <w:p w14:paraId="2DA77AF5" w14:textId="7B018AD0" w:rsidR="00D66B76" w:rsidRDefault="001F0034" w:rsidP="001F0034">
      <w:pPr>
        <w:pStyle w:val="Caption"/>
        <w:spacing w:before="60" w:after="120" w:line="312" w:lineRule="auto"/>
        <w:ind w:firstLine="720"/>
        <w:jc w:val="both"/>
        <w:rPr>
          <w:rFonts w:ascii="Times New Roman" w:hAnsi="Times New Roman" w:cs="Times New Roman"/>
          <w:b w:val="0"/>
          <w:iCs/>
          <w:color w:val="auto"/>
          <w:sz w:val="26"/>
          <w:szCs w:val="26"/>
        </w:rPr>
      </w:pPr>
      <w:r w:rsidRPr="001F0034">
        <w:rPr>
          <w:rFonts w:ascii="Times New Roman" w:hAnsi="Times New Roman" w:cs="Times New Roman"/>
          <w:b w:val="0"/>
          <w:iCs/>
          <w:color w:val="auto"/>
          <w:sz w:val="26"/>
          <w:szCs w:val="26"/>
        </w:rPr>
        <w:t>Một Fully-Dressed Description cung cấp một cách tiếp cận rõ ràng và cụ thể cho việc mô tả các Use Case, giúp các nhà phát triển phần mềm hiểu rõ hơn về các yêu cầu và các chức năng cần thiết cho hệ thống của họ.</w:t>
      </w:r>
    </w:p>
    <w:p w14:paraId="3A9B4EE7" w14:textId="696071C9" w:rsidR="001F0034" w:rsidRDefault="00BA4EA7" w:rsidP="0041768F">
      <w:pPr>
        <w:pStyle w:val="Heading2"/>
        <w:numPr>
          <w:ilvl w:val="0"/>
          <w:numId w:val="0"/>
        </w:numPr>
        <w:rPr>
          <w:rFonts w:cs="Times New Roman"/>
          <w:sz w:val="28"/>
          <w:szCs w:val="28"/>
        </w:rPr>
      </w:pPr>
      <w:bookmarkStart w:id="32" w:name="_Toc132104160"/>
      <w:r w:rsidRPr="0041768F">
        <w:rPr>
          <w:rFonts w:cs="Times New Roman"/>
          <w:sz w:val="28"/>
          <w:szCs w:val="28"/>
        </w:rPr>
        <w:t xml:space="preserve">5.4 </w:t>
      </w:r>
      <w:r w:rsidR="003C3F21" w:rsidRPr="0041768F">
        <w:rPr>
          <w:rFonts w:cs="Times New Roman"/>
          <w:sz w:val="28"/>
          <w:szCs w:val="28"/>
        </w:rPr>
        <w:t>Sơ đồ luồng</w:t>
      </w:r>
      <w:bookmarkEnd w:id="32"/>
    </w:p>
    <w:p w14:paraId="060FAA39" w14:textId="77777777" w:rsidR="00F97367" w:rsidRPr="00F97367" w:rsidRDefault="00F97367" w:rsidP="00F97367">
      <w:pPr>
        <w:pStyle w:val="Caption"/>
        <w:spacing w:before="60" w:after="120" w:line="312" w:lineRule="auto"/>
        <w:ind w:firstLine="720"/>
        <w:jc w:val="both"/>
        <w:rPr>
          <w:rFonts w:ascii="Times New Roman" w:hAnsi="Times New Roman" w:cs="Times New Roman"/>
          <w:b w:val="0"/>
          <w:iCs/>
          <w:color w:val="auto"/>
          <w:sz w:val="26"/>
          <w:szCs w:val="26"/>
        </w:rPr>
      </w:pPr>
      <w:r w:rsidRPr="00F97367">
        <w:rPr>
          <w:rFonts w:ascii="Times New Roman" w:hAnsi="Times New Roman" w:cs="Times New Roman"/>
          <w:b w:val="0"/>
          <w:iCs/>
          <w:color w:val="auto"/>
          <w:sz w:val="26"/>
          <w:szCs w:val="26"/>
        </w:rPr>
        <w:t>System Sequence Diagrams (SSD) là một kỹ thuật phát triển phần mềm để mô tả luồng tương tác giữa người dùng và hệ thống, tập trung vào các tác nhân bên ngoài hệ thống và các thông điệp được trao đổi giữa chúng. SSD thường được sử dụng trong kỹ thuật phát triển phần mềm hướng đối tượng để mô hình hoá các chức năng của hệ thống.</w:t>
      </w:r>
    </w:p>
    <w:p w14:paraId="3FFC31B2" w14:textId="1DABE07A" w:rsidR="00F97367" w:rsidRPr="00F97367" w:rsidRDefault="00F97367" w:rsidP="00F97367">
      <w:pPr>
        <w:pStyle w:val="Caption"/>
        <w:spacing w:before="60" w:after="120" w:line="312" w:lineRule="auto"/>
        <w:ind w:firstLine="720"/>
        <w:jc w:val="both"/>
        <w:rPr>
          <w:rFonts w:ascii="Segoe UI" w:eastAsia="Times New Roman" w:hAnsi="Segoe UI" w:cs="Segoe UI"/>
          <w:color w:val="FFFFFF"/>
          <w:sz w:val="27"/>
          <w:szCs w:val="27"/>
        </w:rPr>
      </w:pPr>
      <w:r w:rsidRPr="00F97367">
        <w:rPr>
          <w:rFonts w:ascii="Times New Roman" w:hAnsi="Times New Roman" w:cs="Times New Roman"/>
          <w:b w:val="0"/>
          <w:iCs/>
          <w:color w:val="auto"/>
          <w:sz w:val="26"/>
          <w:szCs w:val="26"/>
        </w:rPr>
        <w:t>SSD bao gồm các thành phần sau:</w:t>
      </w:r>
    </w:p>
    <w:p w14:paraId="490B627D" w14:textId="77777777" w:rsidR="00F97367" w:rsidRPr="00F97367" w:rsidRDefault="00F97367" w:rsidP="00F97367">
      <w:pPr>
        <w:pStyle w:val="Caption"/>
        <w:spacing w:before="60" w:after="120" w:line="312" w:lineRule="auto"/>
        <w:ind w:firstLine="720"/>
        <w:jc w:val="both"/>
        <w:rPr>
          <w:rFonts w:ascii="Times New Roman" w:hAnsi="Times New Roman" w:cs="Times New Roman"/>
          <w:b w:val="0"/>
          <w:iCs/>
          <w:color w:val="auto"/>
          <w:sz w:val="26"/>
          <w:szCs w:val="26"/>
        </w:rPr>
      </w:pPr>
      <w:r w:rsidRPr="00F97367">
        <w:rPr>
          <w:rFonts w:ascii="Times New Roman" w:hAnsi="Times New Roman" w:cs="Times New Roman"/>
          <w:b w:val="0"/>
          <w:iCs/>
          <w:color w:val="auto"/>
          <w:sz w:val="26"/>
          <w:szCs w:val="26"/>
        </w:rPr>
        <w:t>Các thông điệp (Message): các thông điệp được trao đổi giữa các tác nhân và hệ thống. Chúng có thể là yêu cầu, phản hồi hoặc thông tin liên lạc giữa các tác nhân và hệ thống.</w:t>
      </w:r>
    </w:p>
    <w:p w14:paraId="54CE33AB" w14:textId="77777777" w:rsidR="00F97367" w:rsidRPr="00F97367" w:rsidRDefault="00F97367" w:rsidP="00F97367">
      <w:pPr>
        <w:pStyle w:val="Caption"/>
        <w:spacing w:before="60" w:after="120" w:line="312" w:lineRule="auto"/>
        <w:ind w:firstLine="720"/>
        <w:jc w:val="both"/>
        <w:rPr>
          <w:rFonts w:ascii="Times New Roman" w:hAnsi="Times New Roman" w:cs="Times New Roman"/>
          <w:b w:val="0"/>
          <w:iCs/>
          <w:color w:val="auto"/>
          <w:sz w:val="26"/>
          <w:szCs w:val="26"/>
        </w:rPr>
      </w:pPr>
      <w:r w:rsidRPr="00F97367">
        <w:rPr>
          <w:rFonts w:ascii="Times New Roman" w:hAnsi="Times New Roman" w:cs="Times New Roman"/>
          <w:b w:val="0"/>
          <w:iCs/>
          <w:color w:val="auto"/>
          <w:sz w:val="26"/>
          <w:szCs w:val="26"/>
        </w:rPr>
        <w:t>Hệ thống (System): là tập hợp các đối tượng và thành phần của hệ thống để thực hiện các chức năng.</w:t>
      </w:r>
    </w:p>
    <w:p w14:paraId="2A4D5744" w14:textId="339DF97A" w:rsidR="00CF7035" w:rsidRDefault="00F97367" w:rsidP="00290B3B">
      <w:pPr>
        <w:pStyle w:val="Caption"/>
        <w:spacing w:before="60" w:after="120" w:line="312" w:lineRule="auto"/>
        <w:ind w:firstLine="720"/>
        <w:jc w:val="both"/>
        <w:rPr>
          <w:rFonts w:ascii="Times New Roman" w:hAnsi="Times New Roman" w:cs="Times New Roman"/>
          <w:b w:val="0"/>
          <w:iCs/>
          <w:color w:val="auto"/>
          <w:sz w:val="26"/>
          <w:szCs w:val="26"/>
        </w:rPr>
      </w:pPr>
      <w:r w:rsidRPr="00F97367">
        <w:rPr>
          <w:rFonts w:ascii="Times New Roman" w:hAnsi="Times New Roman" w:cs="Times New Roman"/>
          <w:b w:val="0"/>
          <w:iCs/>
          <w:color w:val="auto"/>
          <w:sz w:val="26"/>
          <w:szCs w:val="26"/>
        </w:rPr>
        <w:t xml:space="preserve">SSD thường được sử dụng để mô hình hoá các Use Case trong kỹ thuật phát triển phần mềm. Nó cung cấp một cách trực quan để hiểu các tương tác giữa các tác nhân và hệ thống. SSD giúp nhà phát triển phần mềm hiểu rõ hơn các yêu cầu chức </w:t>
      </w:r>
      <w:r w:rsidRPr="00F97367">
        <w:rPr>
          <w:rFonts w:ascii="Times New Roman" w:hAnsi="Times New Roman" w:cs="Times New Roman"/>
          <w:b w:val="0"/>
          <w:iCs/>
          <w:color w:val="auto"/>
          <w:sz w:val="26"/>
          <w:szCs w:val="26"/>
        </w:rPr>
        <w:lastRenderedPageBreak/>
        <w:t>năng của hệ thống và xác định các tương tác giữa các tác nhân và hệ thống. Nó cũng giúp các nhà phát triển phần mềm phát hiện ra các lỗ hổng hoặc các vấn đề trong thiết kế hệ thống.</w:t>
      </w:r>
    </w:p>
    <w:p w14:paraId="3E4D395A" w14:textId="2B35189E" w:rsidR="0041768F" w:rsidRPr="00CF7035" w:rsidRDefault="00CF7035" w:rsidP="00CF7035">
      <w:pPr>
        <w:spacing w:after="200" w:line="276" w:lineRule="auto"/>
        <w:rPr>
          <w:rFonts w:eastAsia="Calibri" w:cs="Times New Roman"/>
          <w:bCs/>
          <w:iCs/>
          <w:sz w:val="26"/>
          <w:szCs w:val="26"/>
          <w:lang w:val="de-DE"/>
        </w:rPr>
      </w:pPr>
      <w:r>
        <w:rPr>
          <w:rFonts w:cs="Times New Roman"/>
          <w:b/>
          <w:iCs/>
          <w:sz w:val="26"/>
          <w:szCs w:val="26"/>
        </w:rPr>
        <w:br w:type="page"/>
      </w:r>
    </w:p>
    <w:p w14:paraId="1BC22372" w14:textId="6C03D058" w:rsidR="003C3F21" w:rsidRPr="00CF7035" w:rsidRDefault="00DE0364" w:rsidP="00CF7035">
      <w:pPr>
        <w:pStyle w:val="Heading1"/>
        <w:numPr>
          <w:ilvl w:val="0"/>
          <w:numId w:val="0"/>
        </w:numPr>
        <w:jc w:val="left"/>
        <w:rPr>
          <w:rFonts w:cs="Times New Roman"/>
          <w:sz w:val="28"/>
        </w:rPr>
      </w:pPr>
      <w:bookmarkStart w:id="33" w:name="_Toc132104161"/>
      <w:r w:rsidRPr="00CF7035">
        <w:rPr>
          <w:rFonts w:cs="Times New Roman"/>
          <w:sz w:val="28"/>
        </w:rPr>
        <w:lastRenderedPageBreak/>
        <w:t>6. ĐÁNH GIÁ ĐỘ PHỨC TẠP CÁC CA SỬ DỤNG</w:t>
      </w:r>
      <w:bookmarkEnd w:id="33"/>
    </w:p>
    <w:p w14:paraId="2D115CEA" w14:textId="77777777" w:rsidR="006D47C2" w:rsidRPr="006D47C2" w:rsidRDefault="006D47C2" w:rsidP="006D47C2">
      <w:pPr>
        <w:pStyle w:val="Caption"/>
        <w:spacing w:before="60" w:after="120" w:line="312" w:lineRule="auto"/>
        <w:ind w:firstLine="720"/>
        <w:jc w:val="both"/>
        <w:rPr>
          <w:rFonts w:ascii="Times New Roman" w:hAnsi="Times New Roman" w:cs="Times New Roman"/>
          <w:b w:val="0"/>
          <w:iCs/>
          <w:color w:val="auto"/>
          <w:sz w:val="26"/>
          <w:szCs w:val="26"/>
        </w:rPr>
      </w:pPr>
      <w:r w:rsidRPr="006D47C2">
        <w:rPr>
          <w:rFonts w:ascii="Times New Roman" w:hAnsi="Times New Roman" w:cs="Times New Roman"/>
          <w:b w:val="0"/>
          <w:iCs/>
          <w:color w:val="auto"/>
          <w:sz w:val="26"/>
          <w:szCs w:val="26"/>
        </w:rPr>
        <w:t>Effort Estimation using Use Case Points (UCP) là một phương pháp ước tính công sức trong kỹ thuật phần mềm, dựa trên các Use Case (các tác vụ chức năng của hệ thống) để ước tính khối lượng công việc cần thực hiện. Phương pháp này dựa trên việc đánh giá khối lượng công việc và độ phức tạp của một hệ thống phần mềm dựa trên các Use Case đã xác định.</w:t>
      </w:r>
    </w:p>
    <w:p w14:paraId="0E265979" w14:textId="77777777" w:rsidR="006D47C2" w:rsidRPr="006D47C2" w:rsidRDefault="006D47C2" w:rsidP="006D47C2">
      <w:pPr>
        <w:pStyle w:val="Caption"/>
        <w:spacing w:before="60" w:after="120" w:line="312" w:lineRule="auto"/>
        <w:ind w:firstLine="720"/>
        <w:jc w:val="both"/>
        <w:rPr>
          <w:rFonts w:ascii="Times New Roman" w:hAnsi="Times New Roman" w:cs="Times New Roman"/>
          <w:b w:val="0"/>
          <w:iCs/>
          <w:color w:val="auto"/>
          <w:sz w:val="26"/>
          <w:szCs w:val="26"/>
        </w:rPr>
      </w:pPr>
      <w:r w:rsidRPr="006D47C2">
        <w:rPr>
          <w:rFonts w:ascii="Times New Roman" w:hAnsi="Times New Roman" w:cs="Times New Roman"/>
          <w:b w:val="0"/>
          <w:iCs/>
          <w:color w:val="auto"/>
          <w:sz w:val="26"/>
          <w:szCs w:val="26"/>
        </w:rPr>
        <w:t>Để ước tính khối lượng công việc bằng UCP, các thông số sau được sử dụng:</w:t>
      </w:r>
    </w:p>
    <w:p w14:paraId="0BF838A5" w14:textId="77777777" w:rsidR="00FE1367" w:rsidRPr="00FE1367" w:rsidRDefault="00FE1367" w:rsidP="00DD27D7">
      <w:pPr>
        <w:pStyle w:val="Caption"/>
        <w:numPr>
          <w:ilvl w:val="0"/>
          <w:numId w:val="3"/>
        </w:numPr>
        <w:spacing w:before="60" w:after="60" w:line="312" w:lineRule="auto"/>
        <w:ind w:left="1434" w:hanging="357"/>
        <w:jc w:val="both"/>
        <w:rPr>
          <w:rFonts w:ascii="Times New Roman" w:hAnsi="Times New Roman" w:cs="Times New Roman"/>
          <w:b w:val="0"/>
          <w:iCs/>
          <w:color w:val="auto"/>
          <w:sz w:val="26"/>
          <w:szCs w:val="26"/>
        </w:rPr>
      </w:pPr>
      <w:r w:rsidRPr="00FE1367">
        <w:rPr>
          <w:rFonts w:ascii="Times New Roman" w:hAnsi="Times New Roman" w:cs="Times New Roman"/>
          <w:b w:val="0"/>
          <w:iCs/>
          <w:color w:val="auto"/>
          <w:sz w:val="26"/>
          <w:szCs w:val="26"/>
        </w:rPr>
        <w:t>Điểm Use Case (UCP): Được tính bằng tổng điểm của tất cả các Use Case trong hệ thống, được tính bằng cách thực hiện các bước sau:</w:t>
      </w:r>
    </w:p>
    <w:p w14:paraId="4CA1D42D" w14:textId="77777777" w:rsidR="00FE1367" w:rsidRPr="00FE1367" w:rsidRDefault="00FE1367" w:rsidP="00DD27D7">
      <w:pPr>
        <w:pStyle w:val="Caption"/>
        <w:numPr>
          <w:ilvl w:val="0"/>
          <w:numId w:val="4"/>
        </w:numPr>
        <w:spacing w:before="60" w:after="60" w:line="312" w:lineRule="auto"/>
        <w:ind w:left="1434" w:hanging="357"/>
        <w:jc w:val="both"/>
        <w:rPr>
          <w:rFonts w:ascii="Times New Roman" w:hAnsi="Times New Roman" w:cs="Times New Roman"/>
          <w:b w:val="0"/>
          <w:iCs/>
          <w:color w:val="auto"/>
          <w:sz w:val="26"/>
          <w:szCs w:val="26"/>
        </w:rPr>
      </w:pPr>
      <w:r w:rsidRPr="00FE1367">
        <w:rPr>
          <w:rFonts w:ascii="Times New Roman" w:hAnsi="Times New Roman" w:cs="Times New Roman"/>
          <w:b w:val="0"/>
          <w:iCs/>
          <w:color w:val="auto"/>
          <w:sz w:val="26"/>
          <w:szCs w:val="26"/>
        </w:rPr>
        <w:t>Đếm số lượng Use Case trong hệ thống.</w:t>
      </w:r>
    </w:p>
    <w:p w14:paraId="7755B210" w14:textId="77777777" w:rsidR="00FE1367" w:rsidRPr="00FE1367" w:rsidRDefault="00FE1367" w:rsidP="00DD27D7">
      <w:pPr>
        <w:pStyle w:val="Caption"/>
        <w:numPr>
          <w:ilvl w:val="0"/>
          <w:numId w:val="4"/>
        </w:numPr>
        <w:spacing w:before="60" w:after="60" w:line="312" w:lineRule="auto"/>
        <w:ind w:left="1434" w:hanging="357"/>
        <w:jc w:val="both"/>
        <w:rPr>
          <w:rFonts w:ascii="Times New Roman" w:hAnsi="Times New Roman" w:cs="Times New Roman"/>
          <w:b w:val="0"/>
          <w:iCs/>
          <w:color w:val="auto"/>
          <w:sz w:val="26"/>
          <w:szCs w:val="26"/>
        </w:rPr>
      </w:pPr>
      <w:r w:rsidRPr="00FE1367">
        <w:rPr>
          <w:rFonts w:ascii="Times New Roman" w:hAnsi="Times New Roman" w:cs="Times New Roman"/>
          <w:b w:val="0"/>
          <w:iCs/>
          <w:color w:val="auto"/>
          <w:sz w:val="26"/>
          <w:szCs w:val="26"/>
        </w:rPr>
        <w:t>Xác định loại Use Case (đơn giản, trung bình, phức tạp).</w:t>
      </w:r>
    </w:p>
    <w:p w14:paraId="2D9D0959" w14:textId="77777777" w:rsidR="00FE1367" w:rsidRPr="00FE1367" w:rsidRDefault="00FE1367" w:rsidP="00DD27D7">
      <w:pPr>
        <w:pStyle w:val="Caption"/>
        <w:numPr>
          <w:ilvl w:val="0"/>
          <w:numId w:val="4"/>
        </w:numPr>
        <w:spacing w:before="60" w:after="60" w:line="312" w:lineRule="auto"/>
        <w:ind w:left="1434" w:hanging="357"/>
        <w:jc w:val="both"/>
        <w:rPr>
          <w:rFonts w:ascii="Times New Roman" w:hAnsi="Times New Roman" w:cs="Times New Roman"/>
          <w:b w:val="0"/>
          <w:iCs/>
          <w:color w:val="auto"/>
          <w:sz w:val="26"/>
          <w:szCs w:val="26"/>
        </w:rPr>
      </w:pPr>
      <w:r w:rsidRPr="00FE1367">
        <w:rPr>
          <w:rFonts w:ascii="Times New Roman" w:hAnsi="Times New Roman" w:cs="Times New Roman"/>
          <w:b w:val="0"/>
          <w:iCs/>
          <w:color w:val="auto"/>
          <w:sz w:val="26"/>
          <w:szCs w:val="26"/>
        </w:rPr>
        <w:t>Gán điểm cho mỗi loại Use Case theo bảng điểm đã được xác định.</w:t>
      </w:r>
    </w:p>
    <w:p w14:paraId="77751188" w14:textId="77777777" w:rsidR="00773148" w:rsidRPr="00773148" w:rsidRDefault="00773148" w:rsidP="00DD27D7">
      <w:pPr>
        <w:pStyle w:val="Caption"/>
        <w:numPr>
          <w:ilvl w:val="0"/>
          <w:numId w:val="3"/>
        </w:numPr>
        <w:spacing w:before="60" w:after="60" w:line="312" w:lineRule="auto"/>
        <w:ind w:left="1434" w:hanging="357"/>
        <w:jc w:val="both"/>
        <w:rPr>
          <w:rFonts w:ascii="Times New Roman" w:hAnsi="Times New Roman" w:cs="Times New Roman"/>
          <w:b w:val="0"/>
          <w:iCs/>
          <w:color w:val="auto"/>
          <w:sz w:val="26"/>
          <w:szCs w:val="26"/>
        </w:rPr>
      </w:pPr>
      <w:r w:rsidRPr="00773148">
        <w:rPr>
          <w:rFonts w:ascii="Times New Roman" w:hAnsi="Times New Roman" w:cs="Times New Roman"/>
          <w:b w:val="0"/>
          <w:iCs/>
          <w:color w:val="auto"/>
          <w:sz w:val="26"/>
          <w:szCs w:val="26"/>
        </w:rPr>
        <w:t>Độ phức tạp kỹ thuật (TCC): Được tính bằng tổng các yếu tố kỹ thuật của hệ thống, bao gồm mức độ sử dụng các công nghệ mới, độ phức tạp của cấu trúc hệ thống và độ tin cậy của hệ thống.</w:t>
      </w:r>
    </w:p>
    <w:p w14:paraId="612E859E" w14:textId="77777777" w:rsidR="00773148" w:rsidRPr="00773148" w:rsidRDefault="00773148" w:rsidP="00DD27D7">
      <w:pPr>
        <w:pStyle w:val="Caption"/>
        <w:numPr>
          <w:ilvl w:val="0"/>
          <w:numId w:val="3"/>
        </w:numPr>
        <w:spacing w:before="60" w:after="60" w:line="312" w:lineRule="auto"/>
        <w:ind w:left="1434" w:hanging="357"/>
        <w:jc w:val="both"/>
        <w:rPr>
          <w:rFonts w:ascii="Times New Roman" w:hAnsi="Times New Roman" w:cs="Times New Roman"/>
          <w:b w:val="0"/>
          <w:iCs/>
          <w:color w:val="auto"/>
          <w:sz w:val="26"/>
          <w:szCs w:val="26"/>
        </w:rPr>
      </w:pPr>
      <w:r w:rsidRPr="00773148">
        <w:rPr>
          <w:rFonts w:ascii="Times New Roman" w:hAnsi="Times New Roman" w:cs="Times New Roman"/>
          <w:b w:val="0"/>
          <w:iCs/>
          <w:color w:val="auto"/>
          <w:sz w:val="26"/>
          <w:szCs w:val="26"/>
        </w:rPr>
        <w:t>Độ phức tạp môi trường (ECF): Được tính bằng tổng các yếu tố môi trường của hệ thống, bao gồm mức độ sử dụng các thiết bị phần cứng và phần mềm mới, yêu cầu bảo mật và độ tin cậy của hệ thống.</w:t>
      </w:r>
    </w:p>
    <w:p w14:paraId="50C8D7F0" w14:textId="77777777" w:rsidR="00773148" w:rsidRPr="00773148" w:rsidRDefault="00773148" w:rsidP="00DD27D7">
      <w:pPr>
        <w:pStyle w:val="Caption"/>
        <w:numPr>
          <w:ilvl w:val="0"/>
          <w:numId w:val="4"/>
        </w:numPr>
        <w:spacing w:before="60" w:after="60" w:line="312" w:lineRule="auto"/>
        <w:ind w:left="1434" w:hanging="357"/>
        <w:jc w:val="both"/>
        <w:rPr>
          <w:rFonts w:ascii="Times New Roman" w:hAnsi="Times New Roman" w:cs="Times New Roman"/>
          <w:b w:val="0"/>
          <w:iCs/>
          <w:color w:val="auto"/>
          <w:sz w:val="26"/>
          <w:szCs w:val="26"/>
        </w:rPr>
      </w:pPr>
      <w:r w:rsidRPr="00773148">
        <w:rPr>
          <w:rFonts w:ascii="Times New Roman" w:hAnsi="Times New Roman" w:cs="Times New Roman"/>
          <w:b w:val="0"/>
          <w:iCs/>
          <w:color w:val="auto"/>
          <w:sz w:val="26"/>
          <w:szCs w:val="26"/>
        </w:rPr>
        <w:t>Sau khi tính toán các thông số trên, công sức ước tính có thể được tính bằng cách sử dụng công thức sau:</w:t>
      </w:r>
    </w:p>
    <w:p w14:paraId="4410EE59" w14:textId="77777777" w:rsidR="00773148" w:rsidRPr="00773148" w:rsidRDefault="00773148" w:rsidP="00DD27D7">
      <w:pPr>
        <w:pStyle w:val="Caption"/>
        <w:numPr>
          <w:ilvl w:val="0"/>
          <w:numId w:val="4"/>
        </w:numPr>
        <w:spacing w:before="60" w:after="60" w:line="312" w:lineRule="auto"/>
        <w:ind w:left="1434" w:hanging="357"/>
        <w:jc w:val="both"/>
        <w:rPr>
          <w:rFonts w:ascii="Times New Roman" w:hAnsi="Times New Roman" w:cs="Times New Roman"/>
          <w:b w:val="0"/>
          <w:iCs/>
          <w:color w:val="auto"/>
          <w:sz w:val="26"/>
          <w:szCs w:val="26"/>
        </w:rPr>
      </w:pPr>
      <w:r w:rsidRPr="00773148">
        <w:rPr>
          <w:rFonts w:ascii="Times New Roman" w:hAnsi="Times New Roman" w:cs="Times New Roman"/>
          <w:b w:val="0"/>
          <w:iCs/>
          <w:color w:val="auto"/>
          <w:sz w:val="26"/>
          <w:szCs w:val="26"/>
        </w:rPr>
        <w:t>Effort = UCP x TCC x ECF</w:t>
      </w:r>
    </w:p>
    <w:p w14:paraId="2539D5D6" w14:textId="5A6E0AD2" w:rsidR="00DE0364" w:rsidRPr="00F37027" w:rsidRDefault="00F37027" w:rsidP="00F37027">
      <w:pPr>
        <w:pStyle w:val="Caption"/>
        <w:spacing w:before="60" w:after="120" w:line="312" w:lineRule="auto"/>
        <w:ind w:firstLine="720"/>
        <w:jc w:val="both"/>
        <w:rPr>
          <w:rFonts w:ascii="Times New Roman" w:hAnsi="Times New Roman" w:cs="Times New Roman"/>
          <w:b w:val="0"/>
          <w:iCs/>
          <w:color w:val="auto"/>
          <w:sz w:val="26"/>
          <w:szCs w:val="26"/>
        </w:rPr>
      </w:pPr>
      <w:r w:rsidRPr="00F37027">
        <w:rPr>
          <w:rFonts w:ascii="Times New Roman" w:hAnsi="Times New Roman" w:cs="Times New Roman"/>
          <w:b w:val="0"/>
          <w:iCs/>
          <w:color w:val="auto"/>
          <w:sz w:val="26"/>
          <w:szCs w:val="26"/>
        </w:rPr>
        <w:t>Phương pháp ước tính công sức bằng UCP có thể giúp nhà phát triển phần mềm ước tính chi phí và thời gian thực hiện các dự án phần mềm. Nó cũng cung cấp một cách tiếp cận chính xác để đánh giá khối lượng công việc cần thực hiện trong quá trình phát triển phần mềm.</w:t>
      </w:r>
    </w:p>
    <w:p w14:paraId="12DA0772" w14:textId="77777777" w:rsidR="00A14293" w:rsidRDefault="00A14293">
      <w:pPr>
        <w:spacing w:after="200" w:line="276" w:lineRule="auto"/>
        <w:rPr>
          <w:rFonts w:eastAsiaTheme="majorEastAsia" w:cs="Times New Roman"/>
          <w:b/>
          <w:bCs/>
          <w:szCs w:val="28"/>
        </w:rPr>
      </w:pPr>
      <w:r>
        <w:rPr>
          <w:rFonts w:cs="Times New Roman"/>
        </w:rPr>
        <w:br w:type="page"/>
      </w:r>
    </w:p>
    <w:p w14:paraId="36DEEFDB" w14:textId="521F38FC" w:rsidR="00B83426" w:rsidRPr="00DD27D7" w:rsidRDefault="00DD27D7" w:rsidP="00DD27D7">
      <w:pPr>
        <w:pStyle w:val="Heading1"/>
        <w:numPr>
          <w:ilvl w:val="0"/>
          <w:numId w:val="0"/>
        </w:numPr>
        <w:jc w:val="left"/>
        <w:rPr>
          <w:rFonts w:cs="Times New Roman"/>
          <w:sz w:val="28"/>
        </w:rPr>
      </w:pPr>
      <w:bookmarkStart w:id="34" w:name="_Toc132104162"/>
      <w:r w:rsidRPr="00DD27D7">
        <w:rPr>
          <w:rFonts w:cs="Times New Roman"/>
          <w:sz w:val="28"/>
        </w:rPr>
        <w:lastRenderedPageBreak/>
        <w:t>7. PHÂN TÍCH MIỀN</w:t>
      </w:r>
      <w:bookmarkEnd w:id="34"/>
    </w:p>
    <w:p w14:paraId="3674209F" w14:textId="77777777" w:rsidR="00F85C1B" w:rsidRPr="00F85C1B" w:rsidRDefault="00F85C1B" w:rsidP="00F85C1B">
      <w:pPr>
        <w:pStyle w:val="Caption"/>
        <w:spacing w:before="60" w:after="120" w:line="312" w:lineRule="auto"/>
        <w:ind w:firstLine="720"/>
        <w:jc w:val="both"/>
        <w:rPr>
          <w:rFonts w:ascii="Times New Roman" w:hAnsi="Times New Roman" w:cs="Times New Roman"/>
          <w:b w:val="0"/>
          <w:iCs/>
          <w:color w:val="auto"/>
          <w:sz w:val="26"/>
          <w:szCs w:val="26"/>
        </w:rPr>
      </w:pPr>
      <w:r w:rsidRPr="00F85C1B">
        <w:rPr>
          <w:rFonts w:ascii="Times New Roman" w:hAnsi="Times New Roman" w:cs="Times New Roman"/>
          <w:b w:val="0"/>
          <w:iCs/>
          <w:color w:val="auto"/>
          <w:sz w:val="26"/>
          <w:szCs w:val="26"/>
        </w:rPr>
        <w:t>Domain Analysis là quá trình phân tích và hiểu rõ về lĩnh vực hoạt động của một hệ thống phần mềm cụ thể. Nó bao gồm việc phân tích các yêu cầu chức năng và phi chức năng của hệ thống, các đối tượng và mối quan hệ giữa chúng, cũng như các quy trình kinh doanh và yêu cầu của khách hàng. Mục đích của Domain Analysis là giúp nhà phát triển phần mềm có cái nhìn toàn diện về lĩnh vực hoạt động của hệ thống và giúp họ xác định các yêu cầu chức năng và phi chức năng của hệ thống một cách chính xác.</w:t>
      </w:r>
    </w:p>
    <w:p w14:paraId="20143FAB" w14:textId="77777777" w:rsidR="00F85C1B" w:rsidRPr="00F85C1B" w:rsidRDefault="00F85C1B" w:rsidP="00F85C1B">
      <w:pPr>
        <w:pStyle w:val="Caption"/>
        <w:spacing w:before="60" w:after="120" w:line="312" w:lineRule="auto"/>
        <w:ind w:firstLine="720"/>
        <w:jc w:val="both"/>
        <w:rPr>
          <w:rFonts w:ascii="Times New Roman" w:hAnsi="Times New Roman" w:cs="Times New Roman"/>
          <w:b w:val="0"/>
          <w:iCs/>
          <w:color w:val="auto"/>
          <w:sz w:val="26"/>
          <w:szCs w:val="26"/>
        </w:rPr>
      </w:pPr>
      <w:r w:rsidRPr="00F85C1B">
        <w:rPr>
          <w:rFonts w:ascii="Times New Roman" w:hAnsi="Times New Roman" w:cs="Times New Roman"/>
          <w:b w:val="0"/>
          <w:iCs/>
          <w:color w:val="auto"/>
          <w:sz w:val="26"/>
          <w:szCs w:val="26"/>
        </w:rPr>
        <w:t>Quá trình Domain Analysis bao gồm các bước sau:</w:t>
      </w:r>
    </w:p>
    <w:p w14:paraId="1944CAF5" w14:textId="77777777" w:rsidR="00A14293" w:rsidRPr="00A14293" w:rsidRDefault="00A14293" w:rsidP="005D00DD">
      <w:pPr>
        <w:pStyle w:val="Caption"/>
        <w:numPr>
          <w:ilvl w:val="0"/>
          <w:numId w:val="5"/>
        </w:numPr>
        <w:spacing w:before="60" w:after="60" w:line="312" w:lineRule="auto"/>
        <w:ind w:left="1434" w:hanging="357"/>
        <w:jc w:val="both"/>
        <w:rPr>
          <w:rFonts w:ascii="Times New Roman" w:hAnsi="Times New Roman" w:cs="Times New Roman"/>
          <w:b w:val="0"/>
          <w:iCs/>
          <w:color w:val="auto"/>
          <w:sz w:val="26"/>
          <w:szCs w:val="26"/>
        </w:rPr>
      </w:pPr>
      <w:r w:rsidRPr="00A14293">
        <w:rPr>
          <w:rFonts w:ascii="Times New Roman" w:hAnsi="Times New Roman" w:cs="Times New Roman"/>
          <w:b w:val="0"/>
          <w:iCs/>
          <w:color w:val="auto"/>
          <w:sz w:val="26"/>
          <w:szCs w:val="26"/>
        </w:rPr>
        <w:t>Xác định các đối tượng chính: Đây là các thực thể quan trọng nhất trong lĩnh vực hoạt động của hệ thống, bao gồm cả các đối tượng bên trong và bên ngoài hệ thống.</w:t>
      </w:r>
    </w:p>
    <w:p w14:paraId="7F2AE162" w14:textId="77777777" w:rsidR="00A14293" w:rsidRPr="00A14293" w:rsidRDefault="00A14293" w:rsidP="005D00DD">
      <w:pPr>
        <w:pStyle w:val="Caption"/>
        <w:numPr>
          <w:ilvl w:val="0"/>
          <w:numId w:val="5"/>
        </w:numPr>
        <w:spacing w:before="60" w:after="60" w:line="312" w:lineRule="auto"/>
        <w:ind w:left="1434" w:hanging="357"/>
        <w:jc w:val="both"/>
        <w:rPr>
          <w:rFonts w:ascii="Times New Roman" w:hAnsi="Times New Roman" w:cs="Times New Roman"/>
          <w:b w:val="0"/>
          <w:iCs/>
          <w:color w:val="auto"/>
          <w:sz w:val="26"/>
          <w:szCs w:val="26"/>
        </w:rPr>
      </w:pPr>
      <w:r w:rsidRPr="00A14293">
        <w:rPr>
          <w:rFonts w:ascii="Times New Roman" w:hAnsi="Times New Roman" w:cs="Times New Roman"/>
          <w:b w:val="0"/>
          <w:iCs/>
          <w:color w:val="auto"/>
          <w:sz w:val="26"/>
          <w:szCs w:val="26"/>
        </w:rPr>
        <w:t>Xác định các mối quan hệ giữa các đối tượng: Đây là các mối quan hệ giữa các đối tượng trong hệ thống, bao gồm cả các mối quan hệ chức năng và phi chức năng.</w:t>
      </w:r>
    </w:p>
    <w:p w14:paraId="2B155846" w14:textId="77777777" w:rsidR="00A14293" w:rsidRPr="00A14293" w:rsidRDefault="00A14293" w:rsidP="005D00DD">
      <w:pPr>
        <w:pStyle w:val="Caption"/>
        <w:numPr>
          <w:ilvl w:val="0"/>
          <w:numId w:val="5"/>
        </w:numPr>
        <w:spacing w:before="60" w:after="60" w:line="312" w:lineRule="auto"/>
        <w:ind w:left="1434" w:hanging="357"/>
        <w:jc w:val="both"/>
        <w:rPr>
          <w:rFonts w:ascii="Times New Roman" w:hAnsi="Times New Roman" w:cs="Times New Roman"/>
          <w:b w:val="0"/>
          <w:iCs/>
          <w:color w:val="auto"/>
          <w:sz w:val="26"/>
          <w:szCs w:val="26"/>
        </w:rPr>
      </w:pPr>
      <w:r w:rsidRPr="00A14293">
        <w:rPr>
          <w:rFonts w:ascii="Times New Roman" w:hAnsi="Times New Roman" w:cs="Times New Roman"/>
          <w:b w:val="0"/>
          <w:iCs/>
          <w:color w:val="auto"/>
          <w:sz w:val="26"/>
          <w:szCs w:val="26"/>
        </w:rPr>
        <w:t>Phân tích quy trình kinh doanh: Đây là quá trình phân tích các quy trình kinh doanh trong lĩnh vực hoạt động của hệ thống, bao gồm cả quy trình hiện tại và quy trình mong muốn.</w:t>
      </w:r>
    </w:p>
    <w:p w14:paraId="6CE85004" w14:textId="77777777" w:rsidR="00A14293" w:rsidRPr="00A14293" w:rsidRDefault="00A14293" w:rsidP="005D00DD">
      <w:pPr>
        <w:pStyle w:val="Caption"/>
        <w:numPr>
          <w:ilvl w:val="0"/>
          <w:numId w:val="5"/>
        </w:numPr>
        <w:spacing w:before="60" w:after="60" w:line="312" w:lineRule="auto"/>
        <w:ind w:left="1434" w:hanging="357"/>
        <w:jc w:val="both"/>
        <w:rPr>
          <w:rFonts w:ascii="Times New Roman" w:hAnsi="Times New Roman" w:cs="Times New Roman"/>
          <w:b w:val="0"/>
          <w:iCs/>
          <w:color w:val="auto"/>
          <w:sz w:val="26"/>
          <w:szCs w:val="26"/>
        </w:rPr>
      </w:pPr>
      <w:r w:rsidRPr="00A14293">
        <w:rPr>
          <w:rFonts w:ascii="Times New Roman" w:hAnsi="Times New Roman" w:cs="Times New Roman"/>
          <w:b w:val="0"/>
          <w:iCs/>
          <w:color w:val="auto"/>
          <w:sz w:val="26"/>
          <w:szCs w:val="26"/>
        </w:rPr>
        <w:t>Xác định yêu cầu chức năng: Dựa trên các đối tượng và mối quan hệ giữa chúng, ta có thể xác định các yêu cầu chức năng của hệ thống.</w:t>
      </w:r>
    </w:p>
    <w:p w14:paraId="27529A72" w14:textId="77777777" w:rsidR="00A14293" w:rsidRPr="00A14293" w:rsidRDefault="00A14293" w:rsidP="005D00DD">
      <w:pPr>
        <w:pStyle w:val="Caption"/>
        <w:numPr>
          <w:ilvl w:val="0"/>
          <w:numId w:val="5"/>
        </w:numPr>
        <w:spacing w:before="60" w:after="60" w:line="312" w:lineRule="auto"/>
        <w:ind w:left="1434" w:hanging="357"/>
        <w:jc w:val="both"/>
        <w:rPr>
          <w:rFonts w:ascii="Times New Roman" w:hAnsi="Times New Roman" w:cs="Times New Roman"/>
          <w:b w:val="0"/>
          <w:iCs/>
          <w:color w:val="auto"/>
          <w:sz w:val="26"/>
          <w:szCs w:val="26"/>
        </w:rPr>
      </w:pPr>
      <w:r w:rsidRPr="00A14293">
        <w:rPr>
          <w:rFonts w:ascii="Times New Roman" w:hAnsi="Times New Roman" w:cs="Times New Roman"/>
          <w:b w:val="0"/>
          <w:iCs/>
          <w:color w:val="auto"/>
          <w:sz w:val="26"/>
          <w:szCs w:val="26"/>
        </w:rPr>
        <w:t>Xác định yêu cầu phi chức năng: Ngoài các yêu cầu chức năng, ta cũng phải xác định các yêu cầu phi chức năng của hệ thống, bao gồm cả các yêu cầu về hiệu suất, độ tin cậy và bảo mật.</w:t>
      </w:r>
    </w:p>
    <w:p w14:paraId="1A995EAD" w14:textId="379B0E19" w:rsidR="00DD27D7" w:rsidRDefault="00E42737" w:rsidP="00E42737">
      <w:pPr>
        <w:pStyle w:val="Caption"/>
        <w:spacing w:before="60" w:after="120" w:line="312" w:lineRule="auto"/>
        <w:ind w:firstLine="720"/>
        <w:jc w:val="both"/>
        <w:rPr>
          <w:rFonts w:ascii="Times New Roman" w:hAnsi="Times New Roman" w:cs="Times New Roman"/>
          <w:b w:val="0"/>
          <w:iCs/>
          <w:color w:val="auto"/>
          <w:sz w:val="26"/>
          <w:szCs w:val="26"/>
        </w:rPr>
      </w:pPr>
      <w:r w:rsidRPr="00E42737">
        <w:rPr>
          <w:rFonts w:ascii="Times New Roman" w:hAnsi="Times New Roman" w:cs="Times New Roman"/>
          <w:b w:val="0"/>
          <w:iCs/>
          <w:color w:val="auto"/>
          <w:sz w:val="26"/>
          <w:szCs w:val="26"/>
        </w:rPr>
        <w:t>Quá trình Domain Analysis giúp nhà phát triển phần mềm có cái nhìn toàn diện về lĩnh vực hoạt động của hệ thống và giúp họ xác định các yêu cầu chức năng và phi chức năng của hệ thống một cách chính xác. Nó cũng giúp đảm bảo rằng hệ thống được thiết kế và triển khai đáp ứng được các yêu cầu</w:t>
      </w:r>
      <w:r w:rsidR="001273B5">
        <w:rPr>
          <w:rFonts w:ascii="Times New Roman" w:hAnsi="Times New Roman" w:cs="Times New Roman"/>
          <w:b w:val="0"/>
          <w:iCs/>
          <w:color w:val="auto"/>
          <w:sz w:val="26"/>
          <w:szCs w:val="26"/>
        </w:rPr>
        <w:t>.</w:t>
      </w:r>
    </w:p>
    <w:p w14:paraId="7B096355" w14:textId="4AB858F8" w:rsidR="001273B5" w:rsidRPr="001C67D0" w:rsidRDefault="0074239C" w:rsidP="001C67D0">
      <w:pPr>
        <w:pStyle w:val="Heading2"/>
        <w:numPr>
          <w:ilvl w:val="0"/>
          <w:numId w:val="0"/>
        </w:numPr>
        <w:rPr>
          <w:rFonts w:cs="Times New Roman"/>
          <w:sz w:val="28"/>
          <w:szCs w:val="28"/>
        </w:rPr>
      </w:pPr>
      <w:bookmarkStart w:id="35" w:name="_Toc132104163"/>
      <w:r w:rsidRPr="001C67D0">
        <w:rPr>
          <w:rFonts w:cs="Times New Roman"/>
          <w:sz w:val="28"/>
          <w:szCs w:val="28"/>
        </w:rPr>
        <w:t xml:space="preserve">7.1 </w:t>
      </w:r>
      <w:r w:rsidR="000F5DDB" w:rsidRPr="001C67D0">
        <w:rPr>
          <w:rFonts w:cs="Times New Roman"/>
          <w:sz w:val="28"/>
          <w:szCs w:val="28"/>
        </w:rPr>
        <w:t>Mô hình miền (Domain Model)</w:t>
      </w:r>
      <w:bookmarkEnd w:id="35"/>
    </w:p>
    <w:p w14:paraId="4C845027" w14:textId="77777777" w:rsidR="009507F1" w:rsidRPr="009507F1" w:rsidRDefault="009507F1" w:rsidP="009507F1">
      <w:pPr>
        <w:pStyle w:val="Caption"/>
        <w:spacing w:before="60" w:after="120" w:line="312" w:lineRule="auto"/>
        <w:ind w:firstLine="720"/>
        <w:jc w:val="both"/>
        <w:rPr>
          <w:rFonts w:ascii="Times New Roman" w:hAnsi="Times New Roman" w:cs="Times New Roman"/>
          <w:b w:val="0"/>
          <w:iCs/>
          <w:color w:val="auto"/>
          <w:sz w:val="26"/>
          <w:szCs w:val="26"/>
        </w:rPr>
      </w:pPr>
      <w:r w:rsidRPr="009507F1">
        <w:rPr>
          <w:rFonts w:ascii="Times New Roman" w:hAnsi="Times New Roman" w:cs="Times New Roman"/>
          <w:b w:val="0"/>
          <w:iCs/>
          <w:color w:val="auto"/>
          <w:sz w:val="26"/>
          <w:szCs w:val="26"/>
        </w:rPr>
        <w:t>Domain Model là một biểu đồ được sử dụng để mô tả các đối tượng quan trọng trong một lĩnh vực hoạt động cụ thể và mối quan hệ giữa chúng. Nó là một phần quan trọng của quá trình phân tích hướng đối tượng trong phát triển phần mềm và giúp xác định các yêu cầu chức năng và phi chức năng của hệ thống.</w:t>
      </w:r>
    </w:p>
    <w:p w14:paraId="0B03B9EB" w14:textId="77777777" w:rsidR="009507F1" w:rsidRPr="009507F1" w:rsidRDefault="009507F1" w:rsidP="009507F1">
      <w:pPr>
        <w:pStyle w:val="Caption"/>
        <w:spacing w:before="60" w:after="120" w:line="312" w:lineRule="auto"/>
        <w:ind w:firstLine="720"/>
        <w:jc w:val="both"/>
        <w:rPr>
          <w:rFonts w:ascii="Times New Roman" w:hAnsi="Times New Roman" w:cs="Times New Roman"/>
          <w:b w:val="0"/>
          <w:iCs/>
          <w:color w:val="auto"/>
          <w:sz w:val="26"/>
          <w:szCs w:val="26"/>
        </w:rPr>
      </w:pPr>
      <w:r w:rsidRPr="009507F1">
        <w:rPr>
          <w:rFonts w:ascii="Times New Roman" w:hAnsi="Times New Roman" w:cs="Times New Roman"/>
          <w:b w:val="0"/>
          <w:iCs/>
          <w:color w:val="auto"/>
          <w:sz w:val="26"/>
          <w:szCs w:val="26"/>
        </w:rPr>
        <w:t xml:space="preserve">Domain Model bao gồm hai phần chính là các đối tượng và mối quan hệ giữa chúng. Các đối tượng thường được biểu diễn bằng các hình hộp và các mối quan hệ </w:t>
      </w:r>
      <w:r w:rsidRPr="009507F1">
        <w:rPr>
          <w:rFonts w:ascii="Times New Roman" w:hAnsi="Times New Roman" w:cs="Times New Roman"/>
          <w:b w:val="0"/>
          <w:iCs/>
          <w:color w:val="auto"/>
          <w:sz w:val="26"/>
          <w:szCs w:val="26"/>
        </w:rPr>
        <w:lastRenderedPageBreak/>
        <w:t>giữa chúng thường được biểu diễn bằng các mũi tên. Domain Model thường được xây dựng dựa trên các thông tin thu thập được từ Domain Analysis và sử dụng cho việc xây dựng các yêu cầu và thiết kế hệ thống.</w:t>
      </w:r>
    </w:p>
    <w:p w14:paraId="2900265E" w14:textId="77777777" w:rsidR="009507F1" w:rsidRPr="009507F1" w:rsidRDefault="009507F1" w:rsidP="009507F1">
      <w:pPr>
        <w:pStyle w:val="Caption"/>
        <w:spacing w:before="60" w:after="120" w:line="312" w:lineRule="auto"/>
        <w:ind w:firstLine="720"/>
        <w:jc w:val="both"/>
        <w:rPr>
          <w:rFonts w:ascii="Times New Roman" w:hAnsi="Times New Roman" w:cs="Times New Roman"/>
          <w:b w:val="0"/>
          <w:iCs/>
          <w:color w:val="auto"/>
          <w:sz w:val="26"/>
          <w:szCs w:val="26"/>
        </w:rPr>
      </w:pPr>
      <w:r w:rsidRPr="009507F1">
        <w:rPr>
          <w:rFonts w:ascii="Times New Roman" w:hAnsi="Times New Roman" w:cs="Times New Roman"/>
          <w:b w:val="0"/>
          <w:iCs/>
          <w:color w:val="auto"/>
          <w:sz w:val="26"/>
          <w:szCs w:val="26"/>
        </w:rPr>
        <w:t>Việc tạo ra một Domain Model hữu ích để trình bày các đối tượng quan trọng trong hệ thống, định nghĩa các thuộc tính và phương thức của chúng, và mô tả mối quan hệ giữa các đối tượng. Nó cung cấp một cái nhìn tổng quan về hệ thống và giúp cho các nhà phát triển và khách hàng có thể thảo luận về cách thức triển khai các tính năng của hệ thống.</w:t>
      </w:r>
    </w:p>
    <w:p w14:paraId="6395D44C" w14:textId="60101F98" w:rsidR="001F0034" w:rsidRDefault="00520CCB" w:rsidP="00520CCB">
      <w:pPr>
        <w:pStyle w:val="Caption"/>
        <w:spacing w:before="60" w:after="120" w:line="312" w:lineRule="auto"/>
        <w:ind w:firstLine="720"/>
        <w:jc w:val="both"/>
        <w:rPr>
          <w:rFonts w:ascii="Times New Roman" w:hAnsi="Times New Roman" w:cs="Times New Roman"/>
          <w:b w:val="0"/>
          <w:iCs/>
          <w:color w:val="auto"/>
          <w:sz w:val="26"/>
          <w:szCs w:val="26"/>
        </w:rPr>
      </w:pPr>
      <w:r w:rsidRPr="00520CCB">
        <w:rPr>
          <w:rFonts w:ascii="Times New Roman" w:hAnsi="Times New Roman" w:cs="Times New Roman"/>
          <w:b w:val="0"/>
          <w:iCs/>
          <w:color w:val="auto"/>
          <w:sz w:val="26"/>
          <w:szCs w:val="26"/>
        </w:rPr>
        <w:t>Ví dụ, nếu đang phát triển một ứng dụng đặt chỗ vé máy bay, Domain Model sẽ gồm các đối tượng như Khách hàng, Vé máy bay, Chuyến bay, Sân bay, v.v. Mỗi đối tượng sẽ có các thuộc tính như tên, địa chỉ, giá vé, thời gian khởi hành, v.v. Các mối quan hệ giữa chúng sẽ được biểu diễn bằng các mũi tên, ví dụ như mỗi khách hàng có thể đặt nhiều vé máy bay và mỗi vé máy bay được đặt bởi một khách hàng.</w:t>
      </w:r>
    </w:p>
    <w:p w14:paraId="3543915B" w14:textId="29F10FC0" w:rsidR="00EC4E94" w:rsidRPr="00215C14" w:rsidRDefault="008528FD" w:rsidP="00215C14">
      <w:pPr>
        <w:pStyle w:val="Heading3"/>
        <w:numPr>
          <w:ilvl w:val="0"/>
          <w:numId w:val="0"/>
        </w:numPr>
        <w:spacing w:beforeLines="60" w:before="144" w:afterLines="60" w:after="144" w:line="240" w:lineRule="auto"/>
        <w:ind w:left="709"/>
        <w:rPr>
          <w:rFonts w:cs="Times New Roman"/>
          <w:i/>
          <w:iCs/>
          <w:sz w:val="28"/>
          <w:szCs w:val="28"/>
        </w:rPr>
      </w:pPr>
      <w:bookmarkStart w:id="36" w:name="_Toc132104164"/>
      <w:r w:rsidRPr="00215C14">
        <w:rPr>
          <w:rFonts w:cs="Times New Roman"/>
          <w:i/>
          <w:iCs/>
          <w:sz w:val="28"/>
          <w:szCs w:val="28"/>
        </w:rPr>
        <w:t>7.1.1 Xác định các khái niệm</w:t>
      </w:r>
      <w:r w:rsidR="00215C14">
        <w:rPr>
          <w:rFonts w:cs="Times New Roman"/>
          <w:i/>
          <w:iCs/>
          <w:sz w:val="28"/>
          <w:szCs w:val="28"/>
        </w:rPr>
        <w:t xml:space="preserve"> </w:t>
      </w:r>
      <w:r w:rsidR="00215C14" w:rsidRPr="00C52A3E">
        <w:rPr>
          <w:rFonts w:cs="Times New Roman"/>
          <w:b w:val="0"/>
          <w:bCs w:val="0"/>
          <w:sz w:val="28"/>
          <w:szCs w:val="28"/>
        </w:rPr>
        <w:t>(</w:t>
      </w:r>
      <w:r w:rsidR="00215C14" w:rsidRPr="00215C14">
        <w:rPr>
          <w:rFonts w:cs="Times New Roman"/>
          <w:b w:val="0"/>
          <w:iCs/>
          <w:sz w:val="26"/>
          <w:szCs w:val="26"/>
        </w:rPr>
        <w:t>Concept Definitions</w:t>
      </w:r>
      <w:r w:rsidR="00215C14">
        <w:rPr>
          <w:rFonts w:cs="Times New Roman"/>
          <w:b w:val="0"/>
          <w:iCs/>
          <w:sz w:val="26"/>
          <w:szCs w:val="26"/>
        </w:rPr>
        <w:t>)</w:t>
      </w:r>
      <w:bookmarkEnd w:id="36"/>
    </w:p>
    <w:p w14:paraId="4E237305" w14:textId="77777777" w:rsidR="00EC4E94" w:rsidRPr="00215C14" w:rsidRDefault="00EC4E94" w:rsidP="00215C14">
      <w:pPr>
        <w:pStyle w:val="Caption"/>
        <w:spacing w:before="60" w:after="120" w:line="312" w:lineRule="auto"/>
        <w:ind w:firstLine="720"/>
        <w:jc w:val="both"/>
        <w:rPr>
          <w:rFonts w:ascii="Times New Roman" w:hAnsi="Times New Roman" w:cs="Times New Roman"/>
          <w:b w:val="0"/>
          <w:iCs/>
          <w:color w:val="auto"/>
          <w:sz w:val="26"/>
          <w:szCs w:val="26"/>
        </w:rPr>
      </w:pPr>
      <w:r w:rsidRPr="00215C14">
        <w:rPr>
          <w:rFonts w:ascii="Times New Roman" w:hAnsi="Times New Roman" w:cs="Times New Roman"/>
          <w:b w:val="0"/>
          <w:iCs/>
          <w:color w:val="auto"/>
          <w:sz w:val="26"/>
          <w:szCs w:val="26"/>
        </w:rPr>
        <w:t>Trong Domain Model, Concept Definitions là mô tả chi tiết về các khái niệm, thuật ngữ, đối tượng, mối quan hệ giữa các đối tượng và các quy trình hoạt động trong lĩnh vực hoạt động của hệ thống. Concept Definitions được sử dụng để mô tả các khái niệm quan trọng trong Domain Model và giúp cho các thành viên trong dự án hiểu rõ hơn về cách thức hoạt động của hệ thống.</w:t>
      </w:r>
    </w:p>
    <w:p w14:paraId="41006719" w14:textId="77777777" w:rsidR="00EC4E94" w:rsidRPr="00215C14" w:rsidRDefault="00EC4E94" w:rsidP="00215C14">
      <w:pPr>
        <w:pStyle w:val="Caption"/>
        <w:spacing w:before="60" w:after="120" w:line="312" w:lineRule="auto"/>
        <w:ind w:firstLine="720"/>
        <w:jc w:val="both"/>
        <w:rPr>
          <w:rFonts w:ascii="Times New Roman" w:hAnsi="Times New Roman" w:cs="Times New Roman"/>
          <w:b w:val="0"/>
          <w:iCs/>
          <w:color w:val="auto"/>
          <w:sz w:val="26"/>
          <w:szCs w:val="26"/>
        </w:rPr>
      </w:pPr>
      <w:r w:rsidRPr="00215C14">
        <w:rPr>
          <w:rFonts w:ascii="Times New Roman" w:hAnsi="Times New Roman" w:cs="Times New Roman"/>
          <w:b w:val="0"/>
          <w:iCs/>
          <w:color w:val="auto"/>
          <w:sz w:val="26"/>
          <w:szCs w:val="26"/>
        </w:rPr>
        <w:t>Các Concept Definitions thường được sử dụng để giải thích các thuật ngữ chuyên ngành trong lĩnh vực hoạt động của hệ thống, cũng như mô tả các đối tượng và các mối quan hệ giữa chúng. Các định nghĩa này có thể được sử dụng để xác định các yêu cầu của hệ thống và hướng đến mục tiêu của dự án.</w:t>
      </w:r>
    </w:p>
    <w:p w14:paraId="1E1B24C4" w14:textId="77777777" w:rsidR="002E6606" w:rsidRPr="002E6606" w:rsidRDefault="002E6606" w:rsidP="002E6606">
      <w:pPr>
        <w:pStyle w:val="Caption"/>
        <w:spacing w:before="60" w:after="120" w:line="312" w:lineRule="auto"/>
        <w:ind w:firstLine="720"/>
        <w:jc w:val="both"/>
        <w:rPr>
          <w:rFonts w:ascii="Times New Roman" w:hAnsi="Times New Roman" w:cs="Times New Roman"/>
          <w:b w:val="0"/>
          <w:iCs/>
          <w:color w:val="auto"/>
          <w:sz w:val="26"/>
          <w:szCs w:val="26"/>
        </w:rPr>
      </w:pPr>
      <w:r w:rsidRPr="002E6606">
        <w:rPr>
          <w:rFonts w:ascii="Times New Roman" w:hAnsi="Times New Roman" w:cs="Times New Roman"/>
          <w:b w:val="0"/>
          <w:iCs/>
          <w:color w:val="auto"/>
          <w:sz w:val="26"/>
          <w:szCs w:val="26"/>
        </w:rPr>
        <w:t>Ví dụ, trong một hệ thống quản lý thư viện, các Concept Definitions có thể bao gồm:</w:t>
      </w:r>
    </w:p>
    <w:p w14:paraId="125E2CC0" w14:textId="77777777" w:rsidR="002E6606" w:rsidRPr="002E6606" w:rsidRDefault="002E6606" w:rsidP="005D00DD">
      <w:pPr>
        <w:pStyle w:val="Caption"/>
        <w:numPr>
          <w:ilvl w:val="0"/>
          <w:numId w:val="6"/>
        </w:numPr>
        <w:spacing w:before="60" w:after="120" w:line="312" w:lineRule="auto"/>
        <w:jc w:val="both"/>
        <w:rPr>
          <w:rFonts w:ascii="Times New Roman" w:hAnsi="Times New Roman" w:cs="Times New Roman"/>
          <w:b w:val="0"/>
          <w:iCs/>
          <w:color w:val="auto"/>
          <w:sz w:val="26"/>
          <w:szCs w:val="26"/>
        </w:rPr>
      </w:pPr>
      <w:r w:rsidRPr="002E6606">
        <w:rPr>
          <w:rFonts w:ascii="Times New Roman" w:hAnsi="Times New Roman" w:cs="Times New Roman"/>
          <w:b w:val="0"/>
          <w:iCs/>
          <w:color w:val="auto"/>
          <w:sz w:val="26"/>
          <w:szCs w:val="26"/>
        </w:rPr>
        <w:t>Thư viện: một tổ chức chứa các tài liệu và sách cho mượn.</w:t>
      </w:r>
    </w:p>
    <w:p w14:paraId="41E78868" w14:textId="77777777" w:rsidR="002E6606" w:rsidRPr="002E6606" w:rsidRDefault="002E6606" w:rsidP="005D00DD">
      <w:pPr>
        <w:pStyle w:val="Caption"/>
        <w:numPr>
          <w:ilvl w:val="0"/>
          <w:numId w:val="6"/>
        </w:numPr>
        <w:spacing w:before="60" w:after="120" w:line="312" w:lineRule="auto"/>
        <w:jc w:val="both"/>
        <w:rPr>
          <w:rFonts w:ascii="Times New Roman" w:hAnsi="Times New Roman" w:cs="Times New Roman"/>
          <w:b w:val="0"/>
          <w:iCs/>
          <w:color w:val="auto"/>
          <w:sz w:val="26"/>
          <w:szCs w:val="26"/>
        </w:rPr>
      </w:pPr>
      <w:r w:rsidRPr="002E6606">
        <w:rPr>
          <w:rFonts w:ascii="Times New Roman" w:hAnsi="Times New Roman" w:cs="Times New Roman"/>
          <w:b w:val="0"/>
          <w:iCs/>
          <w:color w:val="auto"/>
          <w:sz w:val="26"/>
          <w:szCs w:val="26"/>
        </w:rPr>
        <w:t>Thành viên: người sử dụng thư viện và có thể mượn sách.</w:t>
      </w:r>
    </w:p>
    <w:p w14:paraId="6A68E2A2" w14:textId="77777777" w:rsidR="002E6606" w:rsidRPr="002E6606" w:rsidRDefault="002E6606" w:rsidP="005D00DD">
      <w:pPr>
        <w:pStyle w:val="Caption"/>
        <w:numPr>
          <w:ilvl w:val="0"/>
          <w:numId w:val="6"/>
        </w:numPr>
        <w:spacing w:before="60" w:after="120" w:line="312" w:lineRule="auto"/>
        <w:jc w:val="both"/>
        <w:rPr>
          <w:rFonts w:ascii="Times New Roman" w:hAnsi="Times New Roman" w:cs="Times New Roman"/>
          <w:b w:val="0"/>
          <w:iCs/>
          <w:color w:val="auto"/>
          <w:sz w:val="26"/>
          <w:szCs w:val="26"/>
        </w:rPr>
      </w:pPr>
      <w:r w:rsidRPr="002E6606">
        <w:rPr>
          <w:rFonts w:ascii="Times New Roman" w:hAnsi="Times New Roman" w:cs="Times New Roman"/>
          <w:b w:val="0"/>
          <w:iCs/>
          <w:color w:val="auto"/>
          <w:sz w:val="26"/>
          <w:szCs w:val="26"/>
        </w:rPr>
        <w:t>Sách: một loại tài liệu được chứa trong thư viện và có thể được mượn.</w:t>
      </w:r>
    </w:p>
    <w:p w14:paraId="54CB4D6C" w14:textId="77777777" w:rsidR="002E6606" w:rsidRPr="002E6606" w:rsidRDefault="002E6606" w:rsidP="005D00DD">
      <w:pPr>
        <w:pStyle w:val="Caption"/>
        <w:numPr>
          <w:ilvl w:val="0"/>
          <w:numId w:val="6"/>
        </w:numPr>
        <w:spacing w:before="60" w:after="120" w:line="312" w:lineRule="auto"/>
        <w:jc w:val="both"/>
        <w:rPr>
          <w:rFonts w:ascii="Times New Roman" w:hAnsi="Times New Roman" w:cs="Times New Roman"/>
          <w:b w:val="0"/>
          <w:iCs/>
          <w:color w:val="auto"/>
          <w:sz w:val="26"/>
          <w:szCs w:val="26"/>
        </w:rPr>
      </w:pPr>
      <w:r w:rsidRPr="002E6606">
        <w:rPr>
          <w:rFonts w:ascii="Times New Roman" w:hAnsi="Times New Roman" w:cs="Times New Roman"/>
          <w:b w:val="0"/>
          <w:iCs/>
          <w:color w:val="auto"/>
          <w:sz w:val="26"/>
          <w:szCs w:val="26"/>
        </w:rPr>
        <w:t>Phiếu mượn: một bản ghi trong hệ thống thể hiện mượn sách của một thành viên.</w:t>
      </w:r>
    </w:p>
    <w:p w14:paraId="166609A5" w14:textId="77777777" w:rsidR="002E6606" w:rsidRPr="002E6606" w:rsidRDefault="002E6606" w:rsidP="005D00DD">
      <w:pPr>
        <w:pStyle w:val="Caption"/>
        <w:numPr>
          <w:ilvl w:val="0"/>
          <w:numId w:val="6"/>
        </w:numPr>
        <w:spacing w:before="60" w:after="120" w:line="312" w:lineRule="auto"/>
        <w:jc w:val="both"/>
        <w:rPr>
          <w:rFonts w:ascii="Times New Roman" w:hAnsi="Times New Roman" w:cs="Times New Roman"/>
          <w:b w:val="0"/>
          <w:iCs/>
          <w:color w:val="auto"/>
          <w:sz w:val="26"/>
          <w:szCs w:val="26"/>
        </w:rPr>
      </w:pPr>
      <w:r w:rsidRPr="002E6606">
        <w:rPr>
          <w:rFonts w:ascii="Times New Roman" w:hAnsi="Times New Roman" w:cs="Times New Roman"/>
          <w:b w:val="0"/>
          <w:iCs/>
          <w:color w:val="auto"/>
          <w:sz w:val="26"/>
          <w:szCs w:val="26"/>
        </w:rPr>
        <w:t>Thủ thư: người quản lý thư viện và có thể tạo phiếu mượn sách cho thành viên.</w:t>
      </w:r>
    </w:p>
    <w:p w14:paraId="638CB783" w14:textId="77777777" w:rsidR="002E6606" w:rsidRPr="002E6606" w:rsidRDefault="002E6606" w:rsidP="005D00DD">
      <w:pPr>
        <w:pStyle w:val="Caption"/>
        <w:numPr>
          <w:ilvl w:val="0"/>
          <w:numId w:val="6"/>
        </w:numPr>
        <w:spacing w:before="60" w:after="120" w:line="312" w:lineRule="auto"/>
        <w:jc w:val="both"/>
        <w:rPr>
          <w:rFonts w:ascii="Times New Roman" w:hAnsi="Times New Roman" w:cs="Times New Roman"/>
          <w:b w:val="0"/>
          <w:iCs/>
          <w:color w:val="auto"/>
          <w:sz w:val="26"/>
          <w:szCs w:val="26"/>
        </w:rPr>
      </w:pPr>
      <w:r w:rsidRPr="002E6606">
        <w:rPr>
          <w:rFonts w:ascii="Times New Roman" w:hAnsi="Times New Roman" w:cs="Times New Roman"/>
          <w:b w:val="0"/>
          <w:iCs/>
          <w:color w:val="auto"/>
          <w:sz w:val="26"/>
          <w:szCs w:val="26"/>
        </w:rPr>
        <w:lastRenderedPageBreak/>
        <w:t>Trạng thái sách: Trạng thái của một cuốn sách, ví dụ như đang mượn, trả lại hoặc bị mất.</w:t>
      </w:r>
    </w:p>
    <w:p w14:paraId="2868FBC0" w14:textId="77777777" w:rsidR="002E6606" w:rsidRDefault="002E6606" w:rsidP="002E6606">
      <w:pPr>
        <w:pStyle w:val="Caption"/>
        <w:spacing w:before="60" w:after="120" w:line="312" w:lineRule="auto"/>
        <w:ind w:firstLine="720"/>
        <w:jc w:val="both"/>
        <w:rPr>
          <w:rFonts w:ascii="Times New Roman" w:hAnsi="Times New Roman" w:cs="Times New Roman"/>
          <w:b w:val="0"/>
          <w:iCs/>
          <w:color w:val="auto"/>
          <w:sz w:val="26"/>
          <w:szCs w:val="26"/>
        </w:rPr>
      </w:pPr>
      <w:r w:rsidRPr="002E6606">
        <w:rPr>
          <w:rFonts w:ascii="Times New Roman" w:hAnsi="Times New Roman" w:cs="Times New Roman"/>
          <w:b w:val="0"/>
          <w:iCs/>
          <w:color w:val="auto"/>
          <w:sz w:val="26"/>
          <w:szCs w:val="26"/>
        </w:rPr>
        <w:t>Các Concept Definitions giúp các nhà phát triển và các chuyên gia trong lĩnh vực hoạt động của hệ thống hiểu rõ hơn về các yêu cầu của hệ thống và cách thức hoạt động của nó.</w:t>
      </w:r>
    </w:p>
    <w:p w14:paraId="71D8EF07" w14:textId="0B9338EE" w:rsidR="00345A73" w:rsidRPr="007C7289" w:rsidRDefault="007B1EC6" w:rsidP="007C7289">
      <w:pPr>
        <w:pStyle w:val="Heading3"/>
        <w:numPr>
          <w:ilvl w:val="0"/>
          <w:numId w:val="0"/>
        </w:numPr>
        <w:spacing w:beforeLines="60" w:before="144" w:afterLines="60" w:after="144" w:line="240" w:lineRule="auto"/>
        <w:ind w:left="709"/>
        <w:rPr>
          <w:rFonts w:cs="Times New Roman"/>
          <w:i/>
          <w:iCs/>
          <w:sz w:val="28"/>
          <w:szCs w:val="28"/>
        </w:rPr>
      </w:pPr>
      <w:bookmarkStart w:id="37" w:name="_Toc132104165"/>
      <w:r w:rsidRPr="007C7289">
        <w:rPr>
          <w:rFonts w:cs="Times New Roman"/>
          <w:i/>
          <w:iCs/>
          <w:sz w:val="28"/>
          <w:szCs w:val="28"/>
        </w:rPr>
        <w:t>7.1.2 Xác định mối quan hệ</w:t>
      </w:r>
      <w:bookmarkEnd w:id="37"/>
    </w:p>
    <w:p w14:paraId="47DBECE8" w14:textId="77777777" w:rsidR="00B50EEA" w:rsidRPr="00B50EEA" w:rsidRDefault="00B50EEA" w:rsidP="00B50EEA">
      <w:pPr>
        <w:pStyle w:val="Caption"/>
        <w:spacing w:before="60" w:after="120" w:line="312" w:lineRule="auto"/>
        <w:ind w:firstLine="720"/>
        <w:jc w:val="both"/>
        <w:rPr>
          <w:rFonts w:ascii="Times New Roman" w:hAnsi="Times New Roman" w:cs="Times New Roman"/>
          <w:b w:val="0"/>
          <w:iCs/>
          <w:color w:val="auto"/>
          <w:sz w:val="26"/>
          <w:szCs w:val="26"/>
        </w:rPr>
      </w:pPr>
      <w:r w:rsidRPr="00B50EEA">
        <w:rPr>
          <w:rFonts w:ascii="Times New Roman" w:hAnsi="Times New Roman" w:cs="Times New Roman"/>
          <w:b w:val="0"/>
          <w:iCs/>
          <w:color w:val="auto"/>
          <w:sz w:val="26"/>
          <w:szCs w:val="26"/>
        </w:rPr>
        <w:t>Trong Domain Model, Association Definitions là mô tả các mối quan hệ giữa các đối tượng trong hệ thống. Các quan hệ này có thể là đơn giản, hoặc có thể là phức tạp với nhiều mức độ và cấp độ khác nhau. Các Association Definitions được sử dụng để hiểu rõ hơn về cách các đối tượng trong hệ thống tương tác với nhau và hỗ trợ phát triển và hiện thực hóa hệ thống.</w:t>
      </w:r>
    </w:p>
    <w:p w14:paraId="5B1C637C" w14:textId="77777777" w:rsidR="00B50EEA" w:rsidRPr="00B50EEA" w:rsidRDefault="00B50EEA" w:rsidP="00B50EEA">
      <w:pPr>
        <w:pStyle w:val="Caption"/>
        <w:spacing w:before="60" w:after="120" w:line="312" w:lineRule="auto"/>
        <w:ind w:firstLine="720"/>
        <w:jc w:val="both"/>
        <w:rPr>
          <w:rFonts w:ascii="Times New Roman" w:hAnsi="Times New Roman" w:cs="Times New Roman"/>
          <w:b w:val="0"/>
          <w:iCs/>
          <w:color w:val="auto"/>
          <w:sz w:val="26"/>
          <w:szCs w:val="26"/>
        </w:rPr>
      </w:pPr>
      <w:r w:rsidRPr="00B50EEA">
        <w:rPr>
          <w:rFonts w:ascii="Times New Roman" w:hAnsi="Times New Roman" w:cs="Times New Roman"/>
          <w:b w:val="0"/>
          <w:iCs/>
          <w:color w:val="auto"/>
          <w:sz w:val="26"/>
          <w:szCs w:val="26"/>
        </w:rPr>
        <w:t>Ví dụ, trong một hệ thống quản lý bán hàng, Association Definitions có thể bao gồm:</w:t>
      </w:r>
    </w:p>
    <w:p w14:paraId="6B2178C4" w14:textId="77777777" w:rsidR="00B50EEA" w:rsidRPr="00B50EEA" w:rsidRDefault="00B50EEA" w:rsidP="005D00DD">
      <w:pPr>
        <w:pStyle w:val="Caption"/>
        <w:numPr>
          <w:ilvl w:val="0"/>
          <w:numId w:val="7"/>
        </w:numPr>
        <w:spacing w:before="60" w:after="120" w:line="312" w:lineRule="auto"/>
        <w:jc w:val="both"/>
        <w:rPr>
          <w:rFonts w:ascii="Times New Roman" w:hAnsi="Times New Roman" w:cs="Times New Roman"/>
          <w:b w:val="0"/>
          <w:iCs/>
          <w:color w:val="auto"/>
          <w:sz w:val="26"/>
          <w:szCs w:val="26"/>
        </w:rPr>
      </w:pPr>
      <w:r w:rsidRPr="00B50EEA">
        <w:rPr>
          <w:rFonts w:ascii="Times New Roman" w:hAnsi="Times New Roman" w:cs="Times New Roman"/>
          <w:b w:val="0"/>
          <w:iCs/>
          <w:color w:val="auto"/>
          <w:sz w:val="26"/>
          <w:szCs w:val="26"/>
        </w:rPr>
        <w:t>Khách hàng - đơn hàng: Mối quan hệ giữa khách hàng và đơn hàng, trong đó mỗi đơn hàng được liên kết với một khách hàng cụ thể.</w:t>
      </w:r>
    </w:p>
    <w:p w14:paraId="7E22E68B" w14:textId="77777777" w:rsidR="00B50EEA" w:rsidRPr="00B50EEA" w:rsidRDefault="00B50EEA" w:rsidP="005D00DD">
      <w:pPr>
        <w:pStyle w:val="Caption"/>
        <w:numPr>
          <w:ilvl w:val="0"/>
          <w:numId w:val="7"/>
        </w:numPr>
        <w:spacing w:before="60" w:after="120" w:line="312" w:lineRule="auto"/>
        <w:jc w:val="both"/>
        <w:rPr>
          <w:rFonts w:ascii="Times New Roman" w:hAnsi="Times New Roman" w:cs="Times New Roman"/>
          <w:b w:val="0"/>
          <w:iCs/>
          <w:color w:val="auto"/>
          <w:sz w:val="26"/>
          <w:szCs w:val="26"/>
        </w:rPr>
      </w:pPr>
      <w:r w:rsidRPr="00B50EEA">
        <w:rPr>
          <w:rFonts w:ascii="Times New Roman" w:hAnsi="Times New Roman" w:cs="Times New Roman"/>
          <w:b w:val="0"/>
          <w:iCs/>
          <w:color w:val="auto"/>
          <w:sz w:val="26"/>
          <w:szCs w:val="26"/>
        </w:rPr>
        <w:t>Sản phẩm - đơn hàng: Mối quan hệ giữa sản phẩm và đơn hàng, trong đó mỗi sản phẩm được liên kết với một đơn hàng cụ thể.</w:t>
      </w:r>
    </w:p>
    <w:p w14:paraId="54A13D0F" w14:textId="77777777" w:rsidR="00A73DA0" w:rsidRPr="00A73DA0" w:rsidRDefault="00A73DA0" w:rsidP="005D00DD">
      <w:pPr>
        <w:pStyle w:val="Caption"/>
        <w:numPr>
          <w:ilvl w:val="0"/>
          <w:numId w:val="7"/>
        </w:numPr>
        <w:spacing w:before="60" w:after="120" w:line="312" w:lineRule="auto"/>
        <w:jc w:val="both"/>
        <w:rPr>
          <w:rFonts w:ascii="Times New Roman" w:hAnsi="Times New Roman" w:cs="Times New Roman"/>
          <w:b w:val="0"/>
          <w:iCs/>
          <w:color w:val="auto"/>
          <w:sz w:val="26"/>
          <w:szCs w:val="26"/>
        </w:rPr>
      </w:pPr>
      <w:r w:rsidRPr="00A73DA0">
        <w:rPr>
          <w:rFonts w:ascii="Times New Roman" w:hAnsi="Times New Roman" w:cs="Times New Roman"/>
          <w:b w:val="0"/>
          <w:iCs/>
          <w:color w:val="auto"/>
          <w:sz w:val="26"/>
          <w:szCs w:val="26"/>
        </w:rPr>
        <w:t>Đơn hàng - thanh toán: Mối quan hệ giữa đơn hàng và thanh toán, trong đó một đơn hàng có thể được thanh toán bởi nhiều phương thức khác nhau.</w:t>
      </w:r>
    </w:p>
    <w:p w14:paraId="48B04E20" w14:textId="77777777" w:rsidR="00A73DA0" w:rsidRPr="00A73DA0" w:rsidRDefault="00A73DA0" w:rsidP="005D00DD">
      <w:pPr>
        <w:pStyle w:val="Caption"/>
        <w:numPr>
          <w:ilvl w:val="0"/>
          <w:numId w:val="7"/>
        </w:numPr>
        <w:spacing w:before="60" w:after="120" w:line="312" w:lineRule="auto"/>
        <w:jc w:val="both"/>
        <w:rPr>
          <w:rFonts w:ascii="Times New Roman" w:hAnsi="Times New Roman" w:cs="Times New Roman"/>
          <w:b w:val="0"/>
          <w:iCs/>
          <w:color w:val="auto"/>
          <w:sz w:val="26"/>
          <w:szCs w:val="26"/>
        </w:rPr>
      </w:pPr>
      <w:r w:rsidRPr="00A73DA0">
        <w:rPr>
          <w:rFonts w:ascii="Times New Roman" w:hAnsi="Times New Roman" w:cs="Times New Roman"/>
          <w:b w:val="0"/>
          <w:iCs/>
          <w:color w:val="auto"/>
          <w:sz w:val="26"/>
          <w:szCs w:val="26"/>
        </w:rPr>
        <w:t>Nhân viên - đơn hàng: Mối quan hệ giữa nhân viên và đơn hàng, trong đó mỗi đơn hàng được xử lý bởi một nhân viên cụ thể.</w:t>
      </w:r>
    </w:p>
    <w:p w14:paraId="2EB20E1F" w14:textId="77777777" w:rsidR="00A73DA0" w:rsidRPr="00A73DA0" w:rsidRDefault="00A73DA0" w:rsidP="00A73DA0">
      <w:pPr>
        <w:pStyle w:val="Caption"/>
        <w:spacing w:before="60" w:after="120" w:line="312" w:lineRule="auto"/>
        <w:ind w:firstLine="720"/>
        <w:jc w:val="both"/>
        <w:rPr>
          <w:rFonts w:ascii="Times New Roman" w:hAnsi="Times New Roman" w:cs="Times New Roman"/>
          <w:b w:val="0"/>
          <w:iCs/>
          <w:color w:val="auto"/>
          <w:sz w:val="26"/>
          <w:szCs w:val="26"/>
        </w:rPr>
      </w:pPr>
      <w:r w:rsidRPr="00A73DA0">
        <w:rPr>
          <w:rFonts w:ascii="Times New Roman" w:hAnsi="Times New Roman" w:cs="Times New Roman"/>
          <w:b w:val="0"/>
          <w:iCs/>
          <w:color w:val="auto"/>
          <w:sz w:val="26"/>
          <w:szCs w:val="26"/>
        </w:rPr>
        <w:t>Các Association Definitions giúp cho các nhà phát triển hiểu rõ hơn về các mối quan hệ giữa các đối tượng trong hệ thống và cung cấp một bức tranh toàn cảnh về cách thức hoạt động của hệ thống. Nó cũng giúp định nghĩa các yêu cầu cho các mối quan hệ và xác định các tương tác cần thiết giữa các đối tượng để hỗ trợ các chức năng của hệ thống.</w:t>
      </w:r>
    </w:p>
    <w:p w14:paraId="3A2616D9" w14:textId="6E490261" w:rsidR="007B1EC6" w:rsidRPr="00F30E97" w:rsidRDefault="0015268C" w:rsidP="00F30E97">
      <w:pPr>
        <w:pStyle w:val="Heading3"/>
        <w:numPr>
          <w:ilvl w:val="0"/>
          <w:numId w:val="0"/>
        </w:numPr>
        <w:spacing w:beforeLines="60" w:before="144" w:afterLines="60" w:after="144" w:line="240" w:lineRule="auto"/>
        <w:ind w:left="709"/>
        <w:rPr>
          <w:rFonts w:cs="Times New Roman"/>
          <w:i/>
          <w:iCs/>
          <w:sz w:val="28"/>
          <w:szCs w:val="28"/>
        </w:rPr>
      </w:pPr>
      <w:bookmarkStart w:id="38" w:name="_Toc132104166"/>
      <w:r w:rsidRPr="00F30E97">
        <w:rPr>
          <w:rFonts w:cs="Times New Roman"/>
          <w:i/>
          <w:iCs/>
          <w:sz w:val="28"/>
          <w:szCs w:val="28"/>
        </w:rPr>
        <w:t xml:space="preserve">7.1.3 </w:t>
      </w:r>
      <w:r w:rsidR="009C63DB" w:rsidRPr="00F30E97">
        <w:rPr>
          <w:rFonts w:cs="Times New Roman"/>
          <w:i/>
          <w:iCs/>
          <w:sz w:val="28"/>
          <w:szCs w:val="28"/>
        </w:rPr>
        <w:t>Xác định các thuộc tính</w:t>
      </w:r>
      <w:bookmarkEnd w:id="38"/>
    </w:p>
    <w:p w14:paraId="55DD4D54" w14:textId="77777777" w:rsidR="00E363F7" w:rsidRPr="00E363F7" w:rsidRDefault="00E363F7" w:rsidP="00E363F7">
      <w:pPr>
        <w:pStyle w:val="Caption"/>
        <w:spacing w:before="60" w:after="120" w:line="312" w:lineRule="auto"/>
        <w:ind w:firstLine="720"/>
        <w:jc w:val="both"/>
        <w:rPr>
          <w:rFonts w:ascii="Times New Roman" w:hAnsi="Times New Roman" w:cs="Times New Roman"/>
          <w:b w:val="0"/>
          <w:iCs/>
          <w:color w:val="auto"/>
          <w:sz w:val="26"/>
          <w:szCs w:val="26"/>
        </w:rPr>
      </w:pPr>
      <w:r w:rsidRPr="00E363F7">
        <w:rPr>
          <w:rFonts w:ascii="Times New Roman" w:hAnsi="Times New Roman" w:cs="Times New Roman"/>
          <w:b w:val="0"/>
          <w:iCs/>
          <w:color w:val="auto"/>
          <w:sz w:val="26"/>
          <w:szCs w:val="26"/>
        </w:rPr>
        <w:t>Trong Domain Model, Attribute Definitions là mô tả các thuộc tính của các đối tượng trong hệ thống. Các thuộc tính này được sử dụng để mô tả các tính chất của các đối tượng, như kích thước, trạng thái, màu sắc, v.v. Các Attribute Definitions được sử dụng để hiểu rõ hơn về các thuộc tính của các đối tượng trong hệ thống và hỗ trợ phát triển và hiện thực hóa hệ thống.</w:t>
      </w:r>
    </w:p>
    <w:p w14:paraId="25EC6370" w14:textId="77777777" w:rsidR="00E363F7" w:rsidRPr="00E363F7" w:rsidRDefault="00E363F7" w:rsidP="00E363F7">
      <w:pPr>
        <w:pStyle w:val="Caption"/>
        <w:spacing w:before="60" w:after="120" w:line="312" w:lineRule="auto"/>
        <w:ind w:firstLine="720"/>
        <w:jc w:val="both"/>
        <w:rPr>
          <w:rFonts w:ascii="Times New Roman" w:hAnsi="Times New Roman" w:cs="Times New Roman"/>
          <w:b w:val="0"/>
          <w:iCs/>
          <w:color w:val="auto"/>
          <w:sz w:val="26"/>
          <w:szCs w:val="26"/>
        </w:rPr>
      </w:pPr>
      <w:r w:rsidRPr="00E363F7">
        <w:rPr>
          <w:rFonts w:ascii="Times New Roman" w:hAnsi="Times New Roman" w:cs="Times New Roman"/>
          <w:b w:val="0"/>
          <w:iCs/>
          <w:color w:val="auto"/>
          <w:sz w:val="26"/>
          <w:szCs w:val="26"/>
        </w:rPr>
        <w:lastRenderedPageBreak/>
        <w:t>Ví dụ, trong một hệ thống quản lý bán hàng, Attribute Definitions có thể bao gồm:</w:t>
      </w:r>
    </w:p>
    <w:p w14:paraId="78AF83F2" w14:textId="77777777" w:rsidR="00E363F7" w:rsidRPr="00E363F7" w:rsidRDefault="00E363F7" w:rsidP="005D00DD">
      <w:pPr>
        <w:pStyle w:val="Caption"/>
        <w:numPr>
          <w:ilvl w:val="0"/>
          <w:numId w:val="8"/>
        </w:numPr>
        <w:spacing w:before="60" w:after="120" w:line="312" w:lineRule="auto"/>
        <w:jc w:val="both"/>
        <w:rPr>
          <w:rFonts w:ascii="Times New Roman" w:hAnsi="Times New Roman" w:cs="Times New Roman"/>
          <w:b w:val="0"/>
          <w:iCs/>
          <w:color w:val="auto"/>
          <w:sz w:val="26"/>
          <w:szCs w:val="26"/>
        </w:rPr>
      </w:pPr>
      <w:r w:rsidRPr="00E363F7">
        <w:rPr>
          <w:rFonts w:ascii="Times New Roman" w:hAnsi="Times New Roman" w:cs="Times New Roman"/>
          <w:b w:val="0"/>
          <w:iCs/>
          <w:color w:val="auto"/>
          <w:sz w:val="26"/>
          <w:szCs w:val="26"/>
        </w:rPr>
        <w:t>Sản phẩm: Kích thước, trọng lượng, giá bán, số lượng tồn kho, mô tả sản phẩm, v.v.</w:t>
      </w:r>
    </w:p>
    <w:p w14:paraId="0065C6F7" w14:textId="77777777" w:rsidR="00E363F7" w:rsidRPr="00E363F7" w:rsidRDefault="00E363F7" w:rsidP="005D00DD">
      <w:pPr>
        <w:pStyle w:val="Caption"/>
        <w:numPr>
          <w:ilvl w:val="0"/>
          <w:numId w:val="8"/>
        </w:numPr>
        <w:spacing w:before="60" w:after="120" w:line="312" w:lineRule="auto"/>
        <w:jc w:val="both"/>
        <w:rPr>
          <w:rFonts w:ascii="Times New Roman" w:hAnsi="Times New Roman" w:cs="Times New Roman"/>
          <w:b w:val="0"/>
          <w:iCs/>
          <w:color w:val="auto"/>
          <w:sz w:val="26"/>
          <w:szCs w:val="26"/>
        </w:rPr>
      </w:pPr>
      <w:r w:rsidRPr="00E363F7">
        <w:rPr>
          <w:rFonts w:ascii="Times New Roman" w:hAnsi="Times New Roman" w:cs="Times New Roman"/>
          <w:b w:val="0"/>
          <w:iCs/>
          <w:color w:val="auto"/>
          <w:sz w:val="26"/>
          <w:szCs w:val="26"/>
        </w:rPr>
        <w:t>Đơn hàng: Ngày đặt hàng, trạng thái đơn hàng, phương thức thanh toán, v.v.</w:t>
      </w:r>
    </w:p>
    <w:p w14:paraId="5B8EA282" w14:textId="77777777" w:rsidR="00E363F7" w:rsidRPr="00E363F7" w:rsidRDefault="00E363F7" w:rsidP="005D00DD">
      <w:pPr>
        <w:pStyle w:val="Caption"/>
        <w:numPr>
          <w:ilvl w:val="0"/>
          <w:numId w:val="8"/>
        </w:numPr>
        <w:spacing w:before="60" w:after="120" w:line="312" w:lineRule="auto"/>
        <w:jc w:val="both"/>
        <w:rPr>
          <w:rFonts w:ascii="Times New Roman" w:hAnsi="Times New Roman" w:cs="Times New Roman"/>
          <w:b w:val="0"/>
          <w:iCs/>
          <w:color w:val="auto"/>
          <w:sz w:val="26"/>
          <w:szCs w:val="26"/>
        </w:rPr>
      </w:pPr>
      <w:r w:rsidRPr="00E363F7">
        <w:rPr>
          <w:rFonts w:ascii="Times New Roman" w:hAnsi="Times New Roman" w:cs="Times New Roman"/>
          <w:b w:val="0"/>
          <w:iCs/>
          <w:color w:val="auto"/>
          <w:sz w:val="26"/>
          <w:szCs w:val="26"/>
        </w:rPr>
        <w:t>Khách hàng: Tên, địa chỉ, email, số điện thoại, loại khách hàng, v.v.</w:t>
      </w:r>
    </w:p>
    <w:p w14:paraId="09FD3896" w14:textId="77777777" w:rsidR="00E363F7" w:rsidRPr="00E363F7" w:rsidRDefault="00E363F7" w:rsidP="005D00DD">
      <w:pPr>
        <w:pStyle w:val="Caption"/>
        <w:numPr>
          <w:ilvl w:val="0"/>
          <w:numId w:val="8"/>
        </w:numPr>
        <w:spacing w:before="60" w:after="120" w:line="312" w:lineRule="auto"/>
        <w:jc w:val="both"/>
        <w:rPr>
          <w:rFonts w:ascii="Times New Roman" w:hAnsi="Times New Roman" w:cs="Times New Roman"/>
          <w:b w:val="0"/>
          <w:iCs/>
          <w:color w:val="auto"/>
          <w:sz w:val="26"/>
          <w:szCs w:val="26"/>
        </w:rPr>
      </w:pPr>
      <w:r w:rsidRPr="00E363F7">
        <w:rPr>
          <w:rFonts w:ascii="Times New Roman" w:hAnsi="Times New Roman" w:cs="Times New Roman"/>
          <w:b w:val="0"/>
          <w:iCs/>
          <w:color w:val="auto"/>
          <w:sz w:val="26"/>
          <w:szCs w:val="26"/>
        </w:rPr>
        <w:t>Nhân viên: Tên, địa chỉ, email, số điện thoại, chức vụ, v.v.</w:t>
      </w:r>
    </w:p>
    <w:p w14:paraId="6390E6D2" w14:textId="1B4886D2" w:rsidR="009C63DB" w:rsidRDefault="00E363F7" w:rsidP="00E363F7">
      <w:pPr>
        <w:pStyle w:val="Caption"/>
        <w:spacing w:before="60" w:after="120" w:line="312" w:lineRule="auto"/>
        <w:ind w:firstLine="720"/>
        <w:jc w:val="both"/>
        <w:rPr>
          <w:rFonts w:ascii="Times New Roman" w:hAnsi="Times New Roman" w:cs="Times New Roman"/>
          <w:b w:val="0"/>
          <w:iCs/>
          <w:color w:val="auto"/>
          <w:sz w:val="26"/>
          <w:szCs w:val="26"/>
        </w:rPr>
      </w:pPr>
      <w:r w:rsidRPr="00E363F7">
        <w:rPr>
          <w:rFonts w:ascii="Times New Roman" w:hAnsi="Times New Roman" w:cs="Times New Roman"/>
          <w:b w:val="0"/>
          <w:iCs/>
          <w:color w:val="auto"/>
          <w:sz w:val="26"/>
          <w:szCs w:val="26"/>
        </w:rPr>
        <w:t>Các Attribute Definitions giúp cho các nhà phát triển hiểu rõ hơn về các thuộc tính của các đối tượng trong hệ thống và cung cấp một bức tranh toàn cảnh về các tính chất của hệ thống. Nó cũng giúp định nghĩa các yêu cầu cho các thuộc tính và xác định các giá trị của chúng để hỗ trợ các chức năng của hệ thống.</w:t>
      </w:r>
    </w:p>
    <w:p w14:paraId="7B2072BB" w14:textId="0E28DA3D" w:rsidR="00E363F7" w:rsidRPr="007E5AE0" w:rsidRDefault="00047F0C" w:rsidP="007E5AE0">
      <w:pPr>
        <w:pStyle w:val="Heading3"/>
        <w:numPr>
          <w:ilvl w:val="0"/>
          <w:numId w:val="0"/>
        </w:numPr>
        <w:spacing w:beforeLines="60" w:before="144" w:afterLines="60" w:after="144" w:line="240" w:lineRule="auto"/>
        <w:ind w:left="709"/>
        <w:rPr>
          <w:rFonts w:cs="Times New Roman"/>
          <w:i/>
          <w:iCs/>
          <w:sz w:val="28"/>
          <w:szCs w:val="28"/>
        </w:rPr>
      </w:pPr>
      <w:bookmarkStart w:id="39" w:name="_Toc132104167"/>
      <w:r w:rsidRPr="007E5AE0">
        <w:rPr>
          <w:rFonts w:cs="Times New Roman"/>
          <w:i/>
          <w:iCs/>
          <w:sz w:val="28"/>
          <w:szCs w:val="28"/>
        </w:rPr>
        <w:t>7.1.4 Ma trận truy xuất</w:t>
      </w:r>
      <w:bookmarkEnd w:id="39"/>
    </w:p>
    <w:p w14:paraId="6A35A6F5" w14:textId="77777777" w:rsidR="002C5486" w:rsidRPr="002C5486" w:rsidRDefault="002C5486" w:rsidP="002C5486">
      <w:pPr>
        <w:pStyle w:val="Caption"/>
        <w:spacing w:before="60" w:after="120" w:line="312" w:lineRule="auto"/>
        <w:ind w:firstLine="720"/>
        <w:jc w:val="both"/>
        <w:rPr>
          <w:rFonts w:ascii="Times New Roman" w:hAnsi="Times New Roman" w:cs="Times New Roman"/>
          <w:b w:val="0"/>
          <w:iCs/>
          <w:color w:val="auto"/>
          <w:sz w:val="26"/>
          <w:szCs w:val="26"/>
        </w:rPr>
      </w:pPr>
      <w:r w:rsidRPr="002C5486">
        <w:rPr>
          <w:rFonts w:ascii="Times New Roman" w:hAnsi="Times New Roman" w:cs="Times New Roman"/>
          <w:b w:val="0"/>
          <w:iCs/>
          <w:color w:val="auto"/>
          <w:sz w:val="26"/>
          <w:szCs w:val="26"/>
        </w:rPr>
        <w:t>Traceability Matrix trong Domain Model là một bảng liệt kê các thành phần của Domain Model (bao gồm các khái niệm, các quan hệ giữa các khái niệm và các thuộc tính) và các tài liệu liên quan đến chúng. Nó cung cấp cho nhà phát triển và người quản lý dự án một cách tiếp cận hệ thống để hiểu rõ các yêu cầu, thiết kế và triển khai của hệ thống.</w:t>
      </w:r>
    </w:p>
    <w:p w14:paraId="275301B0" w14:textId="77777777" w:rsidR="002C5486" w:rsidRPr="002C5486" w:rsidRDefault="002C5486" w:rsidP="002C5486">
      <w:pPr>
        <w:pStyle w:val="Caption"/>
        <w:spacing w:before="60" w:after="120" w:line="312" w:lineRule="auto"/>
        <w:ind w:firstLine="720"/>
        <w:jc w:val="both"/>
        <w:rPr>
          <w:rFonts w:ascii="Times New Roman" w:hAnsi="Times New Roman" w:cs="Times New Roman"/>
          <w:b w:val="0"/>
          <w:iCs/>
          <w:color w:val="auto"/>
          <w:sz w:val="26"/>
          <w:szCs w:val="26"/>
        </w:rPr>
      </w:pPr>
      <w:r w:rsidRPr="002C5486">
        <w:rPr>
          <w:rFonts w:ascii="Times New Roman" w:hAnsi="Times New Roman" w:cs="Times New Roman"/>
          <w:b w:val="0"/>
          <w:iCs/>
          <w:color w:val="auto"/>
          <w:sz w:val="26"/>
          <w:szCs w:val="26"/>
        </w:rPr>
        <w:t>Traceability Matrix trong Domain Model cung cấp một phương tiện để theo dõi các liên kết giữa các thành phần khác nhau của hệ thống. Nó giúp đảm bảo rằng các yêu cầu của khách hàng được đáp ứng, các thiết kế được xây dựng đúng cách và các thành phần được phát triển và kiểm tra một cách hợp lý. Điều này có thể giúp đảm bảo rằng hệ thống được phát triển theo đúng hướng và đáp ứng được yêu cầu của khách hàng.</w:t>
      </w:r>
    </w:p>
    <w:p w14:paraId="36747A01" w14:textId="77777777" w:rsidR="002C5486" w:rsidRPr="002C5486" w:rsidRDefault="002C5486" w:rsidP="002C5486">
      <w:pPr>
        <w:pStyle w:val="Caption"/>
        <w:spacing w:before="60" w:after="120" w:line="312" w:lineRule="auto"/>
        <w:ind w:firstLine="720"/>
        <w:jc w:val="both"/>
        <w:rPr>
          <w:rFonts w:ascii="Times New Roman" w:hAnsi="Times New Roman" w:cs="Times New Roman"/>
          <w:b w:val="0"/>
          <w:iCs/>
          <w:color w:val="auto"/>
          <w:sz w:val="26"/>
          <w:szCs w:val="26"/>
        </w:rPr>
      </w:pPr>
      <w:r w:rsidRPr="002C5486">
        <w:rPr>
          <w:rFonts w:ascii="Times New Roman" w:hAnsi="Times New Roman" w:cs="Times New Roman"/>
          <w:b w:val="0"/>
          <w:iCs/>
          <w:color w:val="auto"/>
          <w:sz w:val="26"/>
          <w:szCs w:val="26"/>
        </w:rPr>
        <w:t>Một số thông tin mà Traceability Matrix trong Domain Model có thể bao gồm:</w:t>
      </w:r>
    </w:p>
    <w:p w14:paraId="59A4B590" w14:textId="77777777" w:rsidR="00484060" w:rsidRPr="00484060" w:rsidRDefault="00484060" w:rsidP="005D00DD">
      <w:pPr>
        <w:pStyle w:val="Caption"/>
        <w:numPr>
          <w:ilvl w:val="0"/>
          <w:numId w:val="9"/>
        </w:numPr>
        <w:spacing w:before="60" w:after="120" w:line="312" w:lineRule="auto"/>
        <w:jc w:val="both"/>
        <w:rPr>
          <w:rFonts w:ascii="Times New Roman" w:hAnsi="Times New Roman" w:cs="Times New Roman"/>
          <w:b w:val="0"/>
          <w:iCs/>
          <w:color w:val="auto"/>
          <w:sz w:val="26"/>
          <w:szCs w:val="26"/>
        </w:rPr>
      </w:pPr>
      <w:r w:rsidRPr="00484060">
        <w:rPr>
          <w:rFonts w:ascii="Times New Roman" w:hAnsi="Times New Roman" w:cs="Times New Roman"/>
          <w:b w:val="0"/>
          <w:iCs/>
          <w:color w:val="auto"/>
          <w:sz w:val="26"/>
          <w:szCs w:val="26"/>
        </w:rPr>
        <w:t>Các khái niệm của Domain Model</w:t>
      </w:r>
    </w:p>
    <w:p w14:paraId="1ED64A0E" w14:textId="77777777" w:rsidR="00484060" w:rsidRPr="00484060" w:rsidRDefault="00484060" w:rsidP="005D00DD">
      <w:pPr>
        <w:pStyle w:val="Caption"/>
        <w:numPr>
          <w:ilvl w:val="0"/>
          <w:numId w:val="9"/>
        </w:numPr>
        <w:spacing w:before="60" w:after="120" w:line="312" w:lineRule="auto"/>
        <w:jc w:val="both"/>
        <w:rPr>
          <w:rFonts w:ascii="Times New Roman" w:hAnsi="Times New Roman" w:cs="Times New Roman"/>
          <w:b w:val="0"/>
          <w:iCs/>
          <w:color w:val="auto"/>
          <w:sz w:val="26"/>
          <w:szCs w:val="26"/>
        </w:rPr>
      </w:pPr>
      <w:r w:rsidRPr="00484060">
        <w:rPr>
          <w:rFonts w:ascii="Times New Roman" w:hAnsi="Times New Roman" w:cs="Times New Roman"/>
          <w:b w:val="0"/>
          <w:iCs/>
          <w:color w:val="auto"/>
          <w:sz w:val="26"/>
          <w:szCs w:val="26"/>
        </w:rPr>
        <w:t>Các quan hệ giữa các khái niệm</w:t>
      </w:r>
    </w:p>
    <w:p w14:paraId="1DE3AE6A" w14:textId="77777777" w:rsidR="00484060" w:rsidRPr="00484060" w:rsidRDefault="00484060" w:rsidP="005D00DD">
      <w:pPr>
        <w:pStyle w:val="Caption"/>
        <w:numPr>
          <w:ilvl w:val="0"/>
          <w:numId w:val="9"/>
        </w:numPr>
        <w:spacing w:before="60" w:after="120" w:line="312" w:lineRule="auto"/>
        <w:jc w:val="both"/>
        <w:rPr>
          <w:rFonts w:ascii="Times New Roman" w:hAnsi="Times New Roman" w:cs="Times New Roman"/>
          <w:b w:val="0"/>
          <w:iCs/>
          <w:color w:val="auto"/>
          <w:sz w:val="26"/>
          <w:szCs w:val="26"/>
        </w:rPr>
      </w:pPr>
      <w:r w:rsidRPr="00484060">
        <w:rPr>
          <w:rFonts w:ascii="Times New Roman" w:hAnsi="Times New Roman" w:cs="Times New Roman"/>
          <w:b w:val="0"/>
          <w:iCs/>
          <w:color w:val="auto"/>
          <w:sz w:val="26"/>
          <w:szCs w:val="26"/>
        </w:rPr>
        <w:t>Các thuộc tính của các khái niệm</w:t>
      </w:r>
    </w:p>
    <w:p w14:paraId="42A6DC3E" w14:textId="77777777" w:rsidR="00484060" w:rsidRPr="00484060" w:rsidRDefault="00484060" w:rsidP="005D00DD">
      <w:pPr>
        <w:pStyle w:val="Caption"/>
        <w:numPr>
          <w:ilvl w:val="0"/>
          <w:numId w:val="9"/>
        </w:numPr>
        <w:spacing w:before="60" w:after="120" w:line="312" w:lineRule="auto"/>
        <w:jc w:val="both"/>
        <w:rPr>
          <w:rFonts w:ascii="Times New Roman" w:hAnsi="Times New Roman" w:cs="Times New Roman"/>
          <w:b w:val="0"/>
          <w:iCs/>
          <w:color w:val="auto"/>
          <w:sz w:val="26"/>
          <w:szCs w:val="26"/>
        </w:rPr>
      </w:pPr>
      <w:r w:rsidRPr="00484060">
        <w:rPr>
          <w:rFonts w:ascii="Times New Roman" w:hAnsi="Times New Roman" w:cs="Times New Roman"/>
          <w:b w:val="0"/>
          <w:iCs/>
          <w:color w:val="auto"/>
          <w:sz w:val="26"/>
          <w:szCs w:val="26"/>
        </w:rPr>
        <w:t>Các yêu cầu của khách hàng liên quan đến các khái niệm trong Domain Model</w:t>
      </w:r>
    </w:p>
    <w:p w14:paraId="165C1828" w14:textId="77777777" w:rsidR="00484060" w:rsidRPr="00484060" w:rsidRDefault="00484060" w:rsidP="005D00DD">
      <w:pPr>
        <w:pStyle w:val="Caption"/>
        <w:numPr>
          <w:ilvl w:val="0"/>
          <w:numId w:val="9"/>
        </w:numPr>
        <w:spacing w:before="60" w:after="120" w:line="312" w:lineRule="auto"/>
        <w:jc w:val="both"/>
        <w:rPr>
          <w:rFonts w:ascii="Times New Roman" w:hAnsi="Times New Roman" w:cs="Times New Roman"/>
          <w:b w:val="0"/>
          <w:iCs/>
          <w:color w:val="auto"/>
          <w:sz w:val="26"/>
          <w:szCs w:val="26"/>
        </w:rPr>
      </w:pPr>
      <w:r w:rsidRPr="00484060">
        <w:rPr>
          <w:rFonts w:ascii="Times New Roman" w:hAnsi="Times New Roman" w:cs="Times New Roman"/>
          <w:b w:val="0"/>
          <w:iCs/>
          <w:color w:val="auto"/>
          <w:sz w:val="26"/>
          <w:szCs w:val="26"/>
        </w:rPr>
        <w:t>Các ca sử dụng liên quan đến các khái niệm trong Domain Model</w:t>
      </w:r>
    </w:p>
    <w:p w14:paraId="66178401" w14:textId="77777777" w:rsidR="00484060" w:rsidRPr="00484060" w:rsidRDefault="00484060" w:rsidP="005D00DD">
      <w:pPr>
        <w:pStyle w:val="Caption"/>
        <w:numPr>
          <w:ilvl w:val="0"/>
          <w:numId w:val="9"/>
        </w:numPr>
        <w:spacing w:before="60" w:after="120" w:line="312" w:lineRule="auto"/>
        <w:jc w:val="both"/>
        <w:rPr>
          <w:rFonts w:ascii="Times New Roman" w:hAnsi="Times New Roman" w:cs="Times New Roman"/>
          <w:b w:val="0"/>
          <w:iCs/>
          <w:color w:val="auto"/>
          <w:sz w:val="26"/>
          <w:szCs w:val="26"/>
        </w:rPr>
      </w:pPr>
      <w:r w:rsidRPr="00484060">
        <w:rPr>
          <w:rFonts w:ascii="Times New Roman" w:hAnsi="Times New Roman" w:cs="Times New Roman"/>
          <w:b w:val="0"/>
          <w:iCs/>
          <w:color w:val="auto"/>
          <w:sz w:val="26"/>
          <w:szCs w:val="26"/>
        </w:rPr>
        <w:t>Các thiết kế liên quan đến các khái niệm trong Domain Model</w:t>
      </w:r>
    </w:p>
    <w:p w14:paraId="2F301386" w14:textId="77777777" w:rsidR="00484060" w:rsidRPr="00484060" w:rsidRDefault="00484060" w:rsidP="005D00DD">
      <w:pPr>
        <w:pStyle w:val="Caption"/>
        <w:numPr>
          <w:ilvl w:val="0"/>
          <w:numId w:val="9"/>
        </w:numPr>
        <w:spacing w:before="60" w:after="120" w:line="312" w:lineRule="auto"/>
        <w:jc w:val="both"/>
        <w:rPr>
          <w:rFonts w:ascii="Times New Roman" w:hAnsi="Times New Roman" w:cs="Times New Roman"/>
          <w:b w:val="0"/>
          <w:iCs/>
          <w:color w:val="auto"/>
          <w:sz w:val="26"/>
          <w:szCs w:val="26"/>
        </w:rPr>
      </w:pPr>
      <w:r w:rsidRPr="00484060">
        <w:rPr>
          <w:rFonts w:ascii="Times New Roman" w:hAnsi="Times New Roman" w:cs="Times New Roman"/>
          <w:b w:val="0"/>
          <w:iCs/>
          <w:color w:val="auto"/>
          <w:sz w:val="26"/>
          <w:szCs w:val="26"/>
        </w:rPr>
        <w:lastRenderedPageBreak/>
        <w:t>Các đặc tả kiểm thử liên quan đến các khái niệm trong Domain Model</w:t>
      </w:r>
    </w:p>
    <w:p w14:paraId="1C76AA3A" w14:textId="12B88BBF" w:rsidR="00047F0C" w:rsidRDefault="00484060" w:rsidP="00EE570F">
      <w:pPr>
        <w:pStyle w:val="Caption"/>
        <w:spacing w:before="60" w:after="120" w:line="312" w:lineRule="auto"/>
        <w:ind w:firstLine="720"/>
        <w:jc w:val="both"/>
        <w:rPr>
          <w:rFonts w:ascii="Times New Roman" w:hAnsi="Times New Roman" w:cs="Times New Roman"/>
          <w:b w:val="0"/>
          <w:iCs/>
          <w:color w:val="auto"/>
          <w:sz w:val="26"/>
          <w:szCs w:val="26"/>
        </w:rPr>
      </w:pPr>
      <w:r w:rsidRPr="00484060">
        <w:rPr>
          <w:rFonts w:ascii="Times New Roman" w:hAnsi="Times New Roman" w:cs="Times New Roman"/>
          <w:b w:val="0"/>
          <w:iCs/>
          <w:color w:val="auto"/>
          <w:sz w:val="26"/>
          <w:szCs w:val="26"/>
        </w:rPr>
        <w:t>Traceability Matrix trong Domain Model giúp đảm bảo rằng các thành phần của hệ thống được đáp ứng đầy đủ các yêu cầu và giúp cho quản lý dự án đánh giá được tiến độ của dự án. Nó cũng giúp tăng tính hiệu quả và độ chính xác trong quản lý và triển khai dự án.</w:t>
      </w:r>
    </w:p>
    <w:p w14:paraId="44C0BBD9" w14:textId="0CCC4A4A" w:rsidR="00EE570F" w:rsidRPr="00161A5E" w:rsidRDefault="00745B51" w:rsidP="00161A5E">
      <w:pPr>
        <w:pStyle w:val="Heading2"/>
        <w:numPr>
          <w:ilvl w:val="0"/>
          <w:numId w:val="0"/>
        </w:numPr>
        <w:rPr>
          <w:rFonts w:cs="Times New Roman"/>
          <w:sz w:val="28"/>
          <w:szCs w:val="28"/>
        </w:rPr>
      </w:pPr>
      <w:bookmarkStart w:id="40" w:name="_Toc132104168"/>
      <w:r w:rsidRPr="00161A5E">
        <w:rPr>
          <w:rFonts w:cs="Times New Roman"/>
          <w:sz w:val="28"/>
          <w:szCs w:val="28"/>
        </w:rPr>
        <w:t xml:space="preserve">7.2 </w:t>
      </w:r>
      <w:r w:rsidR="007A1D36" w:rsidRPr="00161A5E">
        <w:rPr>
          <w:rFonts w:cs="Times New Roman"/>
          <w:sz w:val="28"/>
          <w:szCs w:val="28"/>
        </w:rPr>
        <w:t>Các hợp đồng hoạt động hệ thống</w:t>
      </w:r>
      <w:r w:rsidR="009875BC" w:rsidRPr="00161A5E">
        <w:rPr>
          <w:rFonts w:cs="Times New Roman"/>
          <w:sz w:val="28"/>
          <w:szCs w:val="28"/>
        </w:rPr>
        <w:t xml:space="preserve"> (</w:t>
      </w:r>
      <w:r w:rsidR="009875BC" w:rsidRPr="00161A5E">
        <w:rPr>
          <w:rFonts w:cs="Times New Roman"/>
          <w:sz w:val="28"/>
          <w:szCs w:val="28"/>
        </w:rPr>
        <w:t>System Operation Contracts</w:t>
      </w:r>
      <w:r w:rsidR="009875BC" w:rsidRPr="00161A5E">
        <w:rPr>
          <w:rFonts w:cs="Times New Roman"/>
          <w:sz w:val="28"/>
          <w:szCs w:val="28"/>
        </w:rPr>
        <w:t>)</w:t>
      </w:r>
      <w:bookmarkEnd w:id="40"/>
    </w:p>
    <w:p w14:paraId="7AA20762" w14:textId="77777777" w:rsidR="00070290" w:rsidRPr="00070290" w:rsidRDefault="00070290" w:rsidP="00070290">
      <w:pPr>
        <w:pStyle w:val="Caption"/>
        <w:spacing w:before="60" w:after="120" w:line="312" w:lineRule="auto"/>
        <w:ind w:firstLine="720"/>
        <w:jc w:val="both"/>
        <w:rPr>
          <w:rFonts w:ascii="Times New Roman" w:hAnsi="Times New Roman" w:cs="Times New Roman"/>
          <w:b w:val="0"/>
          <w:iCs/>
          <w:color w:val="auto"/>
          <w:sz w:val="26"/>
          <w:szCs w:val="26"/>
        </w:rPr>
      </w:pPr>
      <w:r w:rsidRPr="00070290">
        <w:rPr>
          <w:rFonts w:ascii="Times New Roman" w:hAnsi="Times New Roman" w:cs="Times New Roman"/>
          <w:b w:val="0"/>
          <w:iCs/>
          <w:color w:val="auto"/>
          <w:sz w:val="26"/>
          <w:szCs w:val="26"/>
        </w:rPr>
        <w:t>System Operation Contracts là một công cụ trong Domain Analysis giúp mô tả chi tiết các thao tác hoặc chức năng của hệ thống và quy định trách nhiệm và hành vi của các đối tượng khác nhau trong hệ thống.</w:t>
      </w:r>
    </w:p>
    <w:p w14:paraId="35023018" w14:textId="77777777" w:rsidR="00070290" w:rsidRPr="00070290" w:rsidRDefault="00070290" w:rsidP="00070290">
      <w:pPr>
        <w:pStyle w:val="Caption"/>
        <w:spacing w:before="60" w:after="120" w:line="312" w:lineRule="auto"/>
        <w:ind w:firstLine="720"/>
        <w:jc w:val="both"/>
        <w:rPr>
          <w:rFonts w:ascii="Times New Roman" w:hAnsi="Times New Roman" w:cs="Times New Roman"/>
          <w:b w:val="0"/>
          <w:iCs/>
          <w:color w:val="auto"/>
          <w:sz w:val="26"/>
          <w:szCs w:val="26"/>
        </w:rPr>
      </w:pPr>
      <w:r w:rsidRPr="00070290">
        <w:rPr>
          <w:rFonts w:ascii="Times New Roman" w:hAnsi="Times New Roman" w:cs="Times New Roman"/>
          <w:b w:val="0"/>
          <w:iCs/>
          <w:color w:val="auto"/>
          <w:sz w:val="26"/>
          <w:szCs w:val="26"/>
        </w:rPr>
        <w:t>Mỗi System Operation Contract mô tả một chức năng hoặc thao tác cụ thể của hệ thống, bao gồm các trạng thái khác nhau của hệ thống và các điều kiện tiên quyết và điều kiện sau khi thực hiện chức năng hoặc thao tác đó. System Operation Contract cũng mô tả các đối tượng trong hệ thống có liên quan đến chức năng hoặc thao tác đó và trách nhiệm của các đối tượng đó.</w:t>
      </w:r>
    </w:p>
    <w:p w14:paraId="7A1E2D29" w14:textId="77777777" w:rsidR="0070357D" w:rsidRPr="0070357D" w:rsidRDefault="0070357D" w:rsidP="0070357D">
      <w:pPr>
        <w:pStyle w:val="Caption"/>
        <w:spacing w:before="60" w:after="120" w:line="312" w:lineRule="auto"/>
        <w:ind w:firstLine="720"/>
        <w:jc w:val="both"/>
        <w:rPr>
          <w:rFonts w:ascii="Times New Roman" w:hAnsi="Times New Roman" w:cs="Times New Roman"/>
          <w:b w:val="0"/>
          <w:iCs/>
          <w:color w:val="auto"/>
          <w:sz w:val="26"/>
          <w:szCs w:val="26"/>
        </w:rPr>
      </w:pPr>
      <w:r w:rsidRPr="0070357D">
        <w:rPr>
          <w:rFonts w:ascii="Times New Roman" w:hAnsi="Times New Roman" w:cs="Times New Roman"/>
          <w:b w:val="0"/>
          <w:iCs/>
          <w:color w:val="auto"/>
          <w:sz w:val="26"/>
          <w:szCs w:val="26"/>
        </w:rPr>
        <w:t>System Operation Contract thường được sử dụng để mô tả các chức năng hoặc thao tác của hệ thống trong phân tích yêu cầu, thiết kế và triển khai hệ thống. Chúng được sử dụng để phân tích chi tiết các yêu cầu chức năng của hệ thống và đảm bảo rằng hệ thống được phát triển và triển khai đúng cách.</w:t>
      </w:r>
    </w:p>
    <w:p w14:paraId="72B77733" w14:textId="77777777" w:rsidR="0070357D" w:rsidRDefault="0070357D" w:rsidP="0070357D">
      <w:pPr>
        <w:pStyle w:val="Caption"/>
        <w:spacing w:before="60" w:after="120" w:line="312" w:lineRule="auto"/>
        <w:ind w:firstLine="720"/>
        <w:jc w:val="both"/>
        <w:rPr>
          <w:rFonts w:ascii="Times New Roman" w:hAnsi="Times New Roman" w:cs="Times New Roman"/>
          <w:b w:val="0"/>
          <w:iCs/>
          <w:color w:val="auto"/>
          <w:sz w:val="26"/>
          <w:szCs w:val="26"/>
        </w:rPr>
      </w:pPr>
      <w:r w:rsidRPr="0070357D">
        <w:rPr>
          <w:rFonts w:ascii="Times New Roman" w:hAnsi="Times New Roman" w:cs="Times New Roman"/>
          <w:b w:val="0"/>
          <w:iCs/>
          <w:color w:val="auto"/>
          <w:sz w:val="26"/>
          <w:szCs w:val="26"/>
        </w:rPr>
        <w:t>Ví dụ, một System Operation Contract có thể mô tả chức năng của hệ thống để đăng ký người dùng mới. Các điều kiện tiên quyết cho chức năng này có thể bao gồm việc người dùng cung cấp thông tin cá nhân chính xác và đầy đủ, trong khi các điều kiện sau khi thực hiện chức năng có thể bao gồm việc hệ thống cập nhật cơ sở dữ liệu người dùng mới. System Operation Contract cũng sẽ xác định các đối tượng trong hệ thống liên quan đến chức năng này, chẳng hạn như người dùng, cơ sở dữ liệu người dùng và giao diện người dùng.</w:t>
      </w:r>
    </w:p>
    <w:p w14:paraId="0CD707C6" w14:textId="0A7F9807" w:rsidR="00DA413F" w:rsidRPr="00910372" w:rsidRDefault="00475F77" w:rsidP="00910372">
      <w:pPr>
        <w:pStyle w:val="Heading2"/>
        <w:numPr>
          <w:ilvl w:val="0"/>
          <w:numId w:val="0"/>
        </w:numPr>
        <w:rPr>
          <w:rFonts w:cs="Times New Roman"/>
          <w:sz w:val="28"/>
          <w:szCs w:val="28"/>
        </w:rPr>
      </w:pPr>
      <w:bookmarkStart w:id="41" w:name="_Toc132104169"/>
      <w:r w:rsidRPr="00910372">
        <w:rPr>
          <w:rFonts w:cs="Times New Roman"/>
          <w:sz w:val="28"/>
          <w:szCs w:val="28"/>
        </w:rPr>
        <w:t>7.3 Mô hình toán học</w:t>
      </w:r>
      <w:bookmarkEnd w:id="41"/>
    </w:p>
    <w:p w14:paraId="6030D773" w14:textId="77777777" w:rsidR="00DA413F" w:rsidRPr="00910372" w:rsidRDefault="00DA413F" w:rsidP="00910372">
      <w:pPr>
        <w:pStyle w:val="Caption"/>
        <w:spacing w:before="60" w:after="120" w:line="312" w:lineRule="auto"/>
        <w:ind w:firstLine="720"/>
        <w:jc w:val="both"/>
        <w:rPr>
          <w:rFonts w:ascii="Times New Roman" w:hAnsi="Times New Roman" w:cs="Times New Roman"/>
          <w:b w:val="0"/>
          <w:iCs/>
          <w:color w:val="auto"/>
          <w:sz w:val="26"/>
          <w:szCs w:val="26"/>
        </w:rPr>
      </w:pPr>
      <w:r w:rsidRPr="00910372">
        <w:rPr>
          <w:rFonts w:ascii="Times New Roman" w:hAnsi="Times New Roman" w:cs="Times New Roman"/>
          <w:b w:val="0"/>
          <w:iCs/>
          <w:color w:val="auto"/>
          <w:sz w:val="26"/>
          <w:szCs w:val="26"/>
        </w:rPr>
        <w:t>Trong Domain Analysis của Kỹ thuật phần mềm, Mathematical Model là một công cụ được sử dụng để biểu diễn một cách toán học các khái niệm và quan hệ giữa các đối tượng trong hệ thống.</w:t>
      </w:r>
    </w:p>
    <w:p w14:paraId="4CC62EBE" w14:textId="77777777" w:rsidR="00DA413F" w:rsidRPr="00910372" w:rsidRDefault="00DA413F" w:rsidP="00910372">
      <w:pPr>
        <w:pStyle w:val="Caption"/>
        <w:spacing w:before="60" w:after="120" w:line="312" w:lineRule="auto"/>
        <w:ind w:firstLine="720"/>
        <w:jc w:val="both"/>
        <w:rPr>
          <w:rFonts w:ascii="Times New Roman" w:hAnsi="Times New Roman" w:cs="Times New Roman"/>
          <w:b w:val="0"/>
          <w:iCs/>
          <w:color w:val="auto"/>
          <w:sz w:val="26"/>
          <w:szCs w:val="26"/>
        </w:rPr>
      </w:pPr>
      <w:r w:rsidRPr="00910372">
        <w:rPr>
          <w:rFonts w:ascii="Times New Roman" w:hAnsi="Times New Roman" w:cs="Times New Roman"/>
          <w:b w:val="0"/>
          <w:iCs/>
          <w:color w:val="auto"/>
          <w:sz w:val="26"/>
          <w:szCs w:val="26"/>
        </w:rPr>
        <w:t xml:space="preserve">Một Mathematical Model được xây dựng dựa trên các phương trình, hệ thức toán học hoặc các thuật toán được sử dụng để mô tả hoạt động của hệ thống. Mathematical Model giúp định nghĩa các ràng buộc và điều kiện về tính chất, đặc </w:t>
      </w:r>
      <w:r w:rsidRPr="00910372">
        <w:rPr>
          <w:rFonts w:ascii="Times New Roman" w:hAnsi="Times New Roman" w:cs="Times New Roman"/>
          <w:b w:val="0"/>
          <w:iCs/>
          <w:color w:val="auto"/>
          <w:sz w:val="26"/>
          <w:szCs w:val="26"/>
        </w:rPr>
        <w:lastRenderedPageBreak/>
        <w:t>tính của hệ thống, cũng như các giới hạn và hạn chế trong việc thiết kế và triển khai hệ thống.</w:t>
      </w:r>
    </w:p>
    <w:p w14:paraId="63A51B18" w14:textId="77777777" w:rsidR="00841DA9" w:rsidRPr="00841DA9" w:rsidRDefault="00841DA9" w:rsidP="00841DA9">
      <w:pPr>
        <w:pStyle w:val="Caption"/>
        <w:spacing w:before="60" w:after="120" w:line="312" w:lineRule="auto"/>
        <w:ind w:firstLine="720"/>
        <w:jc w:val="both"/>
        <w:rPr>
          <w:rFonts w:ascii="Times New Roman" w:hAnsi="Times New Roman" w:cs="Times New Roman"/>
          <w:b w:val="0"/>
          <w:iCs/>
          <w:color w:val="auto"/>
          <w:sz w:val="26"/>
          <w:szCs w:val="26"/>
        </w:rPr>
      </w:pPr>
      <w:r w:rsidRPr="00841DA9">
        <w:rPr>
          <w:rFonts w:ascii="Times New Roman" w:hAnsi="Times New Roman" w:cs="Times New Roman"/>
          <w:b w:val="0"/>
          <w:iCs/>
          <w:color w:val="auto"/>
          <w:sz w:val="26"/>
          <w:szCs w:val="26"/>
        </w:rPr>
        <w:t>Mathematical Model được sử dụng để giải quyết các vấn đề phức tạp trong lĩnh vực Kỹ thuật phần mềm, chẳng hạn như đánh giá hiệu suất của hệ thống, dự đoán khả năng mở rộng và đo lường sự tương tác giữa các thành phần khác nhau của hệ thống.</w:t>
      </w:r>
    </w:p>
    <w:p w14:paraId="500D6107" w14:textId="77777777" w:rsidR="00841DA9" w:rsidRPr="00841DA9" w:rsidRDefault="00841DA9" w:rsidP="00841DA9">
      <w:pPr>
        <w:pStyle w:val="Caption"/>
        <w:spacing w:before="60" w:after="120" w:line="312" w:lineRule="auto"/>
        <w:ind w:firstLine="720"/>
        <w:jc w:val="both"/>
        <w:rPr>
          <w:rFonts w:ascii="Times New Roman" w:hAnsi="Times New Roman" w:cs="Times New Roman"/>
          <w:b w:val="0"/>
          <w:iCs/>
          <w:color w:val="auto"/>
          <w:sz w:val="26"/>
          <w:szCs w:val="26"/>
        </w:rPr>
      </w:pPr>
      <w:r w:rsidRPr="00841DA9">
        <w:rPr>
          <w:rFonts w:ascii="Times New Roman" w:hAnsi="Times New Roman" w:cs="Times New Roman"/>
          <w:b w:val="0"/>
          <w:iCs/>
          <w:color w:val="auto"/>
          <w:sz w:val="26"/>
          <w:szCs w:val="26"/>
        </w:rPr>
        <w:t>Ví dụ, một Mathematical Model có thể được sử dụng để mô tả một hệ thống phần mềm chuyên dụng trong lĩnh vực y tế để dự đoán thời gian phản hồi của hệ thống trên các yêu cầu khác nhau. Mathematical Model sẽ định nghĩa các ràng buộc về tính chất của hệ thống, bao gồm tốc độ xử lý, dung lượng và tài nguyên của hệ thống. Nó cũng sẽ xác định các giới hạn và hạn chế trong việc thiết kế và triển khai hệ thống, bao gồm các tài nguyên cần thiết và mức độ mở rộng của hệ thống.</w:t>
      </w:r>
    </w:p>
    <w:p w14:paraId="1D6F9930" w14:textId="77777777" w:rsidR="005541CE" w:rsidRDefault="005541CE">
      <w:pPr>
        <w:spacing w:after="200" w:line="276" w:lineRule="auto"/>
        <w:rPr>
          <w:rFonts w:eastAsiaTheme="majorEastAsia" w:cs="Times New Roman"/>
          <w:b/>
          <w:bCs/>
          <w:szCs w:val="28"/>
        </w:rPr>
      </w:pPr>
      <w:r>
        <w:rPr>
          <w:rFonts w:cs="Times New Roman"/>
        </w:rPr>
        <w:br w:type="page"/>
      </w:r>
    </w:p>
    <w:p w14:paraId="40BD9419" w14:textId="6DEE38C6" w:rsidR="007A1D36" w:rsidRPr="005541CE" w:rsidRDefault="00C0039E" w:rsidP="005541CE">
      <w:pPr>
        <w:pStyle w:val="Heading1"/>
        <w:numPr>
          <w:ilvl w:val="0"/>
          <w:numId w:val="0"/>
        </w:numPr>
        <w:jc w:val="left"/>
        <w:rPr>
          <w:rFonts w:cs="Times New Roman"/>
          <w:sz w:val="28"/>
        </w:rPr>
      </w:pPr>
      <w:bookmarkStart w:id="42" w:name="_Toc132104170"/>
      <w:r w:rsidRPr="005541CE">
        <w:rPr>
          <w:rFonts w:cs="Times New Roman"/>
          <w:sz w:val="28"/>
        </w:rPr>
        <w:lastRenderedPageBreak/>
        <w:t>8. BIỂU ĐỒ TƯƠNG TÁC</w:t>
      </w:r>
      <w:r w:rsidR="00EB489E">
        <w:rPr>
          <w:rFonts w:cs="Times New Roman"/>
          <w:sz w:val="28"/>
        </w:rPr>
        <w:t xml:space="preserve"> (</w:t>
      </w:r>
      <w:r w:rsidR="00EB489E" w:rsidRPr="008F3C9D">
        <w:rPr>
          <w:rFonts w:cs="Times New Roman"/>
          <w:b w:val="0"/>
          <w:iCs/>
          <w:sz w:val="26"/>
          <w:szCs w:val="26"/>
        </w:rPr>
        <w:t>Interaction Diagram</w:t>
      </w:r>
      <w:r w:rsidR="00EB489E">
        <w:rPr>
          <w:rFonts w:cs="Times New Roman"/>
          <w:b w:val="0"/>
          <w:iCs/>
          <w:sz w:val="26"/>
          <w:szCs w:val="26"/>
        </w:rPr>
        <w:t>)</w:t>
      </w:r>
      <w:bookmarkEnd w:id="42"/>
    </w:p>
    <w:p w14:paraId="0821D317" w14:textId="193CE575" w:rsidR="008F3C9D" w:rsidRPr="008F3C9D" w:rsidRDefault="00E83518" w:rsidP="008F3C9D">
      <w:pPr>
        <w:pStyle w:val="Caption"/>
        <w:spacing w:before="60" w:after="120" w:line="312" w:lineRule="auto"/>
        <w:ind w:firstLine="720"/>
        <w:jc w:val="both"/>
        <w:rPr>
          <w:rFonts w:ascii="Times New Roman" w:hAnsi="Times New Roman" w:cs="Times New Roman"/>
          <w:b w:val="0"/>
          <w:iCs/>
          <w:color w:val="auto"/>
          <w:sz w:val="26"/>
          <w:szCs w:val="26"/>
        </w:rPr>
      </w:pPr>
      <w:r>
        <w:rPr>
          <w:rFonts w:ascii="Times New Roman" w:hAnsi="Times New Roman" w:cs="Times New Roman"/>
          <w:b w:val="0"/>
          <w:iCs/>
          <w:color w:val="auto"/>
          <w:sz w:val="26"/>
          <w:szCs w:val="26"/>
        </w:rPr>
        <w:t>Biểu đồ tương tác</w:t>
      </w:r>
      <w:r w:rsidR="008F3C9D" w:rsidRPr="008F3C9D">
        <w:rPr>
          <w:rFonts w:ascii="Times New Roman" w:hAnsi="Times New Roman" w:cs="Times New Roman"/>
          <w:b w:val="0"/>
          <w:iCs/>
          <w:color w:val="auto"/>
          <w:sz w:val="26"/>
          <w:szCs w:val="26"/>
        </w:rPr>
        <w:t xml:space="preserve"> được sử dụng để mô tả các tương tác giữa các đối tượng trong một hệ thống. Interaction Diagram bao gồm hai loại chính là Sequence Diagram và Communication Diagram.</w:t>
      </w:r>
    </w:p>
    <w:p w14:paraId="14ABDA9F" w14:textId="77777777" w:rsidR="008F3C9D" w:rsidRPr="008F3C9D" w:rsidRDefault="008F3C9D" w:rsidP="005D00DD">
      <w:pPr>
        <w:pStyle w:val="Caption"/>
        <w:numPr>
          <w:ilvl w:val="0"/>
          <w:numId w:val="10"/>
        </w:numPr>
        <w:spacing w:before="60" w:after="120" w:line="312" w:lineRule="auto"/>
        <w:jc w:val="both"/>
        <w:rPr>
          <w:rFonts w:ascii="Times New Roman" w:hAnsi="Times New Roman" w:cs="Times New Roman"/>
          <w:b w:val="0"/>
          <w:iCs/>
          <w:color w:val="auto"/>
          <w:sz w:val="26"/>
          <w:szCs w:val="26"/>
        </w:rPr>
      </w:pPr>
      <w:r w:rsidRPr="008F3C9D">
        <w:rPr>
          <w:rFonts w:ascii="Times New Roman" w:hAnsi="Times New Roman" w:cs="Times New Roman"/>
          <w:b w:val="0"/>
          <w:iCs/>
          <w:color w:val="auto"/>
          <w:sz w:val="26"/>
          <w:szCs w:val="26"/>
        </w:rPr>
        <w:t>Sequence Diagram được sử dụng để mô tả các tương tác giữa các đối tượng trong một hệ thống theo thứ tự thời gian. Biểu đồ này biểu thị các thông điệp được gửi và nhận bởi các đối tượng, cũng như thời gian mà chúng được gửi và nhận. Sequence Diagram thường được sử dụng để mô tả các ca sử dụng cụ thể trong hệ thống.</w:t>
      </w:r>
    </w:p>
    <w:p w14:paraId="1FEEC142" w14:textId="77777777" w:rsidR="008F3C9D" w:rsidRPr="008F3C9D" w:rsidRDefault="008F3C9D" w:rsidP="005D00DD">
      <w:pPr>
        <w:pStyle w:val="Caption"/>
        <w:numPr>
          <w:ilvl w:val="0"/>
          <w:numId w:val="10"/>
        </w:numPr>
        <w:spacing w:before="60" w:after="120" w:line="312" w:lineRule="auto"/>
        <w:jc w:val="both"/>
        <w:rPr>
          <w:rFonts w:ascii="Times New Roman" w:hAnsi="Times New Roman" w:cs="Times New Roman"/>
          <w:b w:val="0"/>
          <w:iCs/>
          <w:color w:val="auto"/>
          <w:sz w:val="26"/>
          <w:szCs w:val="26"/>
        </w:rPr>
      </w:pPr>
      <w:r w:rsidRPr="008F3C9D">
        <w:rPr>
          <w:rFonts w:ascii="Times New Roman" w:hAnsi="Times New Roman" w:cs="Times New Roman"/>
          <w:b w:val="0"/>
          <w:iCs/>
          <w:color w:val="auto"/>
          <w:sz w:val="26"/>
          <w:szCs w:val="26"/>
        </w:rPr>
        <w:t>Communication Diagram, còn được gọi là Collaboration Diagram, được sử dụng để mô tả các tương tác giữa các đối tượng trong một hệ thống dưới dạng một mạng lưới các đối tượng. Biểu đồ này biểu thị các đối tượng và các thông điệp được gửi và nhận giữa chúng, cũng như các quan hệ giữa các đối tượng.</w:t>
      </w:r>
    </w:p>
    <w:p w14:paraId="4EC5A0EB" w14:textId="564F215C" w:rsidR="001C67D0" w:rsidRDefault="008F3C9D" w:rsidP="00F01840">
      <w:pPr>
        <w:pStyle w:val="Caption"/>
        <w:spacing w:before="60" w:after="120" w:line="312" w:lineRule="auto"/>
        <w:ind w:firstLine="720"/>
        <w:jc w:val="both"/>
        <w:rPr>
          <w:rFonts w:ascii="Times New Roman" w:hAnsi="Times New Roman" w:cs="Times New Roman"/>
          <w:b w:val="0"/>
          <w:iCs/>
          <w:color w:val="auto"/>
          <w:sz w:val="26"/>
          <w:szCs w:val="26"/>
        </w:rPr>
      </w:pPr>
      <w:r w:rsidRPr="008F3C9D">
        <w:rPr>
          <w:rFonts w:ascii="Times New Roman" w:hAnsi="Times New Roman" w:cs="Times New Roman"/>
          <w:b w:val="0"/>
          <w:iCs/>
          <w:color w:val="auto"/>
          <w:sz w:val="26"/>
          <w:szCs w:val="26"/>
        </w:rPr>
        <w:t>Cả Sequence Diagram và Communication Diagram đều hỗ trợ việc xác định các lỗi, rủi ro và các vấn đề khác trong thiết kế và triển khai hệ thống. Chúng cũng giúp định nghĩa các tương tác giữa các đối tượng, tạo ra một cách để các nhà phát triển và các nhà quản lý dự án có thể dễ dàng hiểu và đánh giá các yêu cầu của hệ thống, và giúp cải thiện hiệu suất và độ tin cậy của hệ thống.</w:t>
      </w:r>
    </w:p>
    <w:p w14:paraId="375D0F09" w14:textId="77777777" w:rsidR="001473A3" w:rsidRDefault="001473A3">
      <w:pPr>
        <w:spacing w:after="200" w:line="276" w:lineRule="auto"/>
        <w:rPr>
          <w:rFonts w:eastAsiaTheme="majorEastAsia" w:cs="Times New Roman"/>
          <w:b/>
          <w:bCs/>
          <w:szCs w:val="28"/>
        </w:rPr>
      </w:pPr>
      <w:r>
        <w:rPr>
          <w:rFonts w:cs="Times New Roman"/>
        </w:rPr>
        <w:br w:type="page"/>
      </w:r>
    </w:p>
    <w:p w14:paraId="3AACCB63" w14:textId="6C5C98C1" w:rsidR="00F01840" w:rsidRPr="001473A3" w:rsidRDefault="002B7D9E" w:rsidP="001473A3">
      <w:pPr>
        <w:pStyle w:val="Heading1"/>
        <w:numPr>
          <w:ilvl w:val="0"/>
          <w:numId w:val="0"/>
        </w:numPr>
        <w:jc w:val="left"/>
        <w:rPr>
          <w:rFonts w:cs="Times New Roman"/>
          <w:sz w:val="28"/>
        </w:rPr>
      </w:pPr>
      <w:bookmarkStart w:id="43" w:name="_Toc132104171"/>
      <w:r w:rsidRPr="001473A3">
        <w:rPr>
          <w:rFonts w:cs="Times New Roman"/>
          <w:sz w:val="28"/>
        </w:rPr>
        <w:lastRenderedPageBreak/>
        <w:t xml:space="preserve">9. LƯỢC ĐỒ </w:t>
      </w:r>
      <w:r w:rsidR="00F1165D" w:rsidRPr="001473A3">
        <w:rPr>
          <w:rFonts w:cs="Times New Roman"/>
          <w:sz w:val="28"/>
        </w:rPr>
        <w:t>LỚP VÀ MIÊU TẢ GIAO DIỆN</w:t>
      </w:r>
      <w:bookmarkEnd w:id="43"/>
    </w:p>
    <w:p w14:paraId="6E9D6FEA" w14:textId="77777777" w:rsidR="008A292D" w:rsidRPr="008A292D" w:rsidRDefault="008A292D" w:rsidP="008A292D">
      <w:pPr>
        <w:pStyle w:val="Caption"/>
        <w:spacing w:before="60" w:after="120" w:line="312" w:lineRule="auto"/>
        <w:ind w:firstLine="720"/>
        <w:jc w:val="both"/>
        <w:rPr>
          <w:rFonts w:ascii="Times New Roman" w:hAnsi="Times New Roman" w:cs="Times New Roman"/>
          <w:b w:val="0"/>
          <w:iCs/>
          <w:color w:val="auto"/>
          <w:sz w:val="26"/>
          <w:szCs w:val="26"/>
        </w:rPr>
      </w:pPr>
      <w:r w:rsidRPr="008A292D">
        <w:rPr>
          <w:rFonts w:ascii="Times New Roman" w:hAnsi="Times New Roman" w:cs="Times New Roman"/>
          <w:b w:val="0"/>
          <w:iCs/>
          <w:color w:val="auto"/>
          <w:sz w:val="26"/>
          <w:szCs w:val="26"/>
        </w:rPr>
        <w:t>Class Diagram là một biểu đồ được sử dụng để mô tả các lớp trong một hệ thống và các quan hệ giữa chúng. Biểu đồ này cho phép các nhà phát triển hình dung được cấu trúc của hệ thống, bao gồm các đối tượng, thuộc tính, phương thức và các quan hệ giữa chúng.</w:t>
      </w:r>
    </w:p>
    <w:p w14:paraId="28DB45F1" w14:textId="77777777" w:rsidR="008A292D" w:rsidRPr="008A292D" w:rsidRDefault="008A292D" w:rsidP="008A292D">
      <w:pPr>
        <w:pStyle w:val="Caption"/>
        <w:spacing w:before="60" w:after="120" w:line="312" w:lineRule="auto"/>
        <w:ind w:firstLine="720"/>
        <w:jc w:val="both"/>
        <w:rPr>
          <w:rFonts w:ascii="Times New Roman" w:hAnsi="Times New Roman" w:cs="Times New Roman"/>
          <w:b w:val="0"/>
          <w:iCs/>
          <w:color w:val="auto"/>
          <w:sz w:val="26"/>
          <w:szCs w:val="26"/>
        </w:rPr>
      </w:pPr>
      <w:r w:rsidRPr="008A292D">
        <w:rPr>
          <w:rFonts w:ascii="Times New Roman" w:hAnsi="Times New Roman" w:cs="Times New Roman"/>
          <w:b w:val="0"/>
          <w:iCs/>
          <w:color w:val="auto"/>
          <w:sz w:val="26"/>
          <w:szCs w:val="26"/>
        </w:rPr>
        <w:t>Interface Specification là một tài liệu mô tả cách mà các lớp và đối tượng trong hệ thống tương tác với nhau thông qua các giao diện. Tài liệu này cũng mô tả các yêu cầu và các giới hạn của giao diện, bao gồm các đối tượng, phương thức, thuộc tính và các quan hệ giữa chúng.</w:t>
      </w:r>
    </w:p>
    <w:p w14:paraId="7F16F19C" w14:textId="77777777" w:rsidR="008A292D" w:rsidRPr="008A292D" w:rsidRDefault="008A292D" w:rsidP="008A292D">
      <w:pPr>
        <w:pStyle w:val="Caption"/>
        <w:spacing w:before="60" w:after="120" w:line="312" w:lineRule="auto"/>
        <w:ind w:firstLine="720"/>
        <w:jc w:val="both"/>
        <w:rPr>
          <w:rFonts w:ascii="Times New Roman" w:hAnsi="Times New Roman" w:cs="Times New Roman"/>
          <w:b w:val="0"/>
          <w:iCs/>
          <w:color w:val="auto"/>
          <w:sz w:val="26"/>
          <w:szCs w:val="26"/>
        </w:rPr>
      </w:pPr>
      <w:r w:rsidRPr="008A292D">
        <w:rPr>
          <w:rFonts w:ascii="Times New Roman" w:hAnsi="Times New Roman" w:cs="Times New Roman"/>
          <w:b w:val="0"/>
          <w:iCs/>
          <w:color w:val="auto"/>
          <w:sz w:val="26"/>
          <w:szCs w:val="26"/>
        </w:rPr>
        <w:t>Class Diagrams và Interface Specification là hai thành phần quan trọng trong Kỹ thuật phần mềm, và chúng thường được sử dụng trong quá trình thiết kế hệ thống.</w:t>
      </w:r>
    </w:p>
    <w:p w14:paraId="6FCEEA6C" w14:textId="77777777" w:rsidR="00572206" w:rsidRPr="00572206" w:rsidRDefault="00572206" w:rsidP="00572206">
      <w:pPr>
        <w:pStyle w:val="Caption"/>
        <w:spacing w:before="60" w:after="120" w:line="312" w:lineRule="auto"/>
        <w:ind w:firstLine="720"/>
        <w:jc w:val="both"/>
        <w:rPr>
          <w:rFonts w:ascii="Times New Roman" w:hAnsi="Times New Roman" w:cs="Times New Roman"/>
          <w:b w:val="0"/>
          <w:iCs/>
          <w:color w:val="auto"/>
          <w:sz w:val="26"/>
          <w:szCs w:val="26"/>
        </w:rPr>
      </w:pPr>
      <w:r w:rsidRPr="00572206">
        <w:rPr>
          <w:rFonts w:ascii="Times New Roman" w:hAnsi="Times New Roman" w:cs="Times New Roman"/>
          <w:b w:val="0"/>
          <w:iCs/>
          <w:color w:val="auto"/>
          <w:sz w:val="26"/>
          <w:szCs w:val="26"/>
        </w:rPr>
        <w:t>Cụ thể, Class Diagrams cung cấp cho các nhà phát triển một cách nhìn tổng quan về cấu trúc của hệ thống, giúp họ tìm ra các lớp và quan hệ giữa chúng một cách rõ ràng và dễ hiểu. Trong khi đó, Interface Specification mô tả cách mà các lớp và đối tượng trong hệ thống tương tác với nhau thông qua các giao diện, giúp đảm bảo tính đúng đắn và hoạt động hiệu quả của hệ thống.</w:t>
      </w:r>
    </w:p>
    <w:p w14:paraId="7004370E" w14:textId="77777777" w:rsidR="00572206" w:rsidRPr="00572206" w:rsidRDefault="00572206" w:rsidP="00572206">
      <w:pPr>
        <w:pStyle w:val="Caption"/>
        <w:spacing w:before="60" w:after="120" w:line="312" w:lineRule="auto"/>
        <w:ind w:firstLine="720"/>
        <w:jc w:val="both"/>
        <w:rPr>
          <w:rFonts w:ascii="Times New Roman" w:hAnsi="Times New Roman" w:cs="Times New Roman"/>
          <w:b w:val="0"/>
          <w:iCs/>
          <w:color w:val="auto"/>
          <w:sz w:val="26"/>
          <w:szCs w:val="26"/>
        </w:rPr>
      </w:pPr>
      <w:r w:rsidRPr="00572206">
        <w:rPr>
          <w:rFonts w:ascii="Times New Roman" w:hAnsi="Times New Roman" w:cs="Times New Roman"/>
          <w:b w:val="0"/>
          <w:iCs/>
          <w:color w:val="auto"/>
          <w:sz w:val="26"/>
          <w:szCs w:val="26"/>
        </w:rPr>
        <w:t>Khi sử dụng Class Diagrams và Interface Specification, các nhà phát triển có thể dễ dàng hiểu và đánh giá các yêu cầu của hệ thống, giúp cải thiện tính tin cậy và hiệu suất của hệ thống.</w:t>
      </w:r>
    </w:p>
    <w:p w14:paraId="1D1A3F5A" w14:textId="77777777" w:rsidR="008A0B74" w:rsidRDefault="008A0B74">
      <w:pPr>
        <w:spacing w:after="200" w:line="276" w:lineRule="auto"/>
        <w:rPr>
          <w:rFonts w:eastAsiaTheme="majorEastAsia" w:cs="Times New Roman"/>
          <w:b/>
          <w:bCs/>
          <w:szCs w:val="28"/>
        </w:rPr>
      </w:pPr>
      <w:r>
        <w:rPr>
          <w:rFonts w:cs="Times New Roman"/>
        </w:rPr>
        <w:br w:type="page"/>
      </w:r>
    </w:p>
    <w:p w14:paraId="3BE19C1E" w14:textId="34863E8C" w:rsidR="00F1165D" w:rsidRPr="008A0B74" w:rsidRDefault="00CC2107" w:rsidP="008A0B74">
      <w:pPr>
        <w:pStyle w:val="Heading1"/>
        <w:numPr>
          <w:ilvl w:val="0"/>
          <w:numId w:val="0"/>
        </w:numPr>
        <w:jc w:val="left"/>
        <w:rPr>
          <w:rFonts w:cs="Times New Roman"/>
          <w:sz w:val="28"/>
        </w:rPr>
      </w:pPr>
      <w:bookmarkStart w:id="44" w:name="_Toc132104172"/>
      <w:r w:rsidRPr="008A0B74">
        <w:rPr>
          <w:rFonts w:cs="Times New Roman"/>
          <w:sz w:val="28"/>
        </w:rPr>
        <w:lastRenderedPageBreak/>
        <w:t>10. THIẾT KẾ VÀ KIẾN TRÚC HỆ THỐNG</w:t>
      </w:r>
      <w:bookmarkEnd w:id="44"/>
    </w:p>
    <w:p w14:paraId="635CF011" w14:textId="77777777" w:rsidR="001E505F" w:rsidRPr="001E505F" w:rsidRDefault="001E505F" w:rsidP="001E505F">
      <w:pPr>
        <w:pStyle w:val="Caption"/>
        <w:spacing w:before="60" w:after="120" w:line="312" w:lineRule="auto"/>
        <w:ind w:firstLine="720"/>
        <w:jc w:val="both"/>
        <w:rPr>
          <w:rFonts w:ascii="Times New Roman" w:hAnsi="Times New Roman" w:cs="Times New Roman"/>
          <w:b w:val="0"/>
          <w:iCs/>
          <w:color w:val="auto"/>
          <w:sz w:val="26"/>
          <w:szCs w:val="26"/>
        </w:rPr>
      </w:pPr>
      <w:r w:rsidRPr="001E505F">
        <w:rPr>
          <w:rFonts w:ascii="Times New Roman" w:hAnsi="Times New Roman" w:cs="Times New Roman"/>
          <w:b w:val="0"/>
          <w:iCs/>
          <w:color w:val="auto"/>
          <w:sz w:val="26"/>
          <w:szCs w:val="26"/>
        </w:rPr>
        <w:t>System Architecture và Design là phần quan trọng của quá trình phát triển phần mềm, trong đó kiến trúc của hệ thống được thiết kế và triển khai. Kiến trúc của hệ thống bao gồm cấu trúc các thành phần của hệ thống và cách chúng tương tác với nhau.</w:t>
      </w:r>
    </w:p>
    <w:p w14:paraId="7F72A55F" w14:textId="77777777" w:rsidR="001E505F" w:rsidRPr="001E505F" w:rsidRDefault="001E505F" w:rsidP="001E505F">
      <w:pPr>
        <w:pStyle w:val="Caption"/>
        <w:spacing w:before="60" w:after="120" w:line="312" w:lineRule="auto"/>
        <w:ind w:firstLine="720"/>
        <w:jc w:val="both"/>
        <w:rPr>
          <w:rFonts w:ascii="Times New Roman" w:hAnsi="Times New Roman" w:cs="Times New Roman"/>
          <w:b w:val="0"/>
          <w:iCs/>
          <w:color w:val="auto"/>
          <w:sz w:val="26"/>
          <w:szCs w:val="26"/>
        </w:rPr>
      </w:pPr>
      <w:r w:rsidRPr="001E505F">
        <w:rPr>
          <w:rFonts w:ascii="Times New Roman" w:hAnsi="Times New Roman" w:cs="Times New Roman"/>
          <w:b w:val="0"/>
          <w:iCs/>
          <w:color w:val="auto"/>
          <w:sz w:val="26"/>
          <w:szCs w:val="26"/>
        </w:rPr>
        <w:t>Cụ thể, System Architecture bao gồm các yếu tố sau:</w:t>
      </w:r>
    </w:p>
    <w:p w14:paraId="6C3F2E9C" w14:textId="77777777" w:rsidR="001E505F" w:rsidRPr="001E505F" w:rsidRDefault="001E505F" w:rsidP="005D00DD">
      <w:pPr>
        <w:pStyle w:val="Caption"/>
        <w:numPr>
          <w:ilvl w:val="0"/>
          <w:numId w:val="11"/>
        </w:numPr>
        <w:spacing w:before="60" w:after="120" w:line="312" w:lineRule="auto"/>
        <w:jc w:val="both"/>
        <w:rPr>
          <w:rFonts w:ascii="Times New Roman" w:hAnsi="Times New Roman" w:cs="Times New Roman"/>
          <w:b w:val="0"/>
          <w:iCs/>
          <w:color w:val="auto"/>
          <w:sz w:val="26"/>
          <w:szCs w:val="26"/>
        </w:rPr>
      </w:pPr>
      <w:r w:rsidRPr="001E505F">
        <w:rPr>
          <w:rFonts w:ascii="Times New Roman" w:hAnsi="Times New Roman" w:cs="Times New Roman"/>
          <w:b w:val="0"/>
          <w:iCs/>
          <w:color w:val="auto"/>
          <w:sz w:val="26"/>
          <w:szCs w:val="26"/>
        </w:rPr>
        <w:t>Phân tích yêu cầu hệ thống: đây là bước đầu tiên trong thiết kế kiến trúc hệ thống, trong đó các yêu cầu của khách hàng và các bên liên quan được phân tích và xác định.</w:t>
      </w:r>
    </w:p>
    <w:p w14:paraId="4EEC15AD" w14:textId="77777777" w:rsidR="001E505F" w:rsidRPr="001E505F" w:rsidRDefault="001E505F" w:rsidP="005D00DD">
      <w:pPr>
        <w:pStyle w:val="Caption"/>
        <w:numPr>
          <w:ilvl w:val="0"/>
          <w:numId w:val="11"/>
        </w:numPr>
        <w:spacing w:before="60" w:after="120" w:line="312" w:lineRule="auto"/>
        <w:jc w:val="both"/>
        <w:rPr>
          <w:rFonts w:ascii="Times New Roman" w:hAnsi="Times New Roman" w:cs="Times New Roman"/>
          <w:b w:val="0"/>
          <w:iCs/>
          <w:color w:val="auto"/>
          <w:sz w:val="26"/>
          <w:szCs w:val="26"/>
        </w:rPr>
      </w:pPr>
      <w:r w:rsidRPr="001E505F">
        <w:rPr>
          <w:rFonts w:ascii="Times New Roman" w:hAnsi="Times New Roman" w:cs="Times New Roman"/>
          <w:b w:val="0"/>
          <w:iCs/>
          <w:color w:val="auto"/>
          <w:sz w:val="26"/>
          <w:szCs w:val="26"/>
        </w:rPr>
        <w:t>Xác định cấu trúc kiến trúc hệ thống: sau khi yêu cầu được phân tích và xác định, kiến trúc hệ thống được thiết kế và triển khai, bao gồm các thành phần cơ bản, quan hệ giữa chúng và cách chúng tương tác với nhau.</w:t>
      </w:r>
    </w:p>
    <w:p w14:paraId="52086331" w14:textId="77777777" w:rsidR="001E505F" w:rsidRPr="001E505F" w:rsidRDefault="001E505F" w:rsidP="005D00DD">
      <w:pPr>
        <w:pStyle w:val="Caption"/>
        <w:numPr>
          <w:ilvl w:val="0"/>
          <w:numId w:val="11"/>
        </w:numPr>
        <w:spacing w:before="60" w:after="120" w:line="312" w:lineRule="auto"/>
        <w:jc w:val="both"/>
        <w:rPr>
          <w:rFonts w:ascii="Times New Roman" w:hAnsi="Times New Roman" w:cs="Times New Roman"/>
          <w:b w:val="0"/>
          <w:iCs/>
          <w:color w:val="auto"/>
          <w:sz w:val="26"/>
          <w:szCs w:val="26"/>
        </w:rPr>
      </w:pPr>
      <w:r w:rsidRPr="001E505F">
        <w:rPr>
          <w:rFonts w:ascii="Times New Roman" w:hAnsi="Times New Roman" w:cs="Times New Roman"/>
          <w:b w:val="0"/>
          <w:iCs/>
          <w:color w:val="auto"/>
          <w:sz w:val="26"/>
          <w:szCs w:val="26"/>
        </w:rPr>
        <w:t>Lựa chọn công nghệ và nền tảng: để triển khai kiến trúc hệ thống, các công nghệ và nền tảng phù hợp cần được lựa chọn và triển khai.</w:t>
      </w:r>
    </w:p>
    <w:p w14:paraId="26D2245F" w14:textId="77777777" w:rsidR="001E505F" w:rsidRPr="001E505F" w:rsidRDefault="001E505F" w:rsidP="005D00DD">
      <w:pPr>
        <w:pStyle w:val="Caption"/>
        <w:numPr>
          <w:ilvl w:val="0"/>
          <w:numId w:val="11"/>
        </w:numPr>
        <w:spacing w:before="60" w:after="120" w:line="312" w:lineRule="auto"/>
        <w:jc w:val="both"/>
        <w:rPr>
          <w:rFonts w:ascii="Times New Roman" w:hAnsi="Times New Roman" w:cs="Times New Roman"/>
          <w:b w:val="0"/>
          <w:iCs/>
          <w:color w:val="auto"/>
          <w:sz w:val="26"/>
          <w:szCs w:val="26"/>
        </w:rPr>
      </w:pPr>
      <w:r w:rsidRPr="001E505F">
        <w:rPr>
          <w:rFonts w:ascii="Times New Roman" w:hAnsi="Times New Roman" w:cs="Times New Roman"/>
          <w:b w:val="0"/>
          <w:iCs/>
          <w:color w:val="auto"/>
          <w:sz w:val="26"/>
          <w:szCs w:val="26"/>
        </w:rPr>
        <w:t>Đảm bảo tính khả chuyển và mở rộng: kiến trúc hệ thống cần đảm bảo tính khả chuyển và mở rộng để có thể đáp ứng được các yêu cầu và nhu cầu của khách hàng và các bên liên quan.</w:t>
      </w:r>
    </w:p>
    <w:p w14:paraId="66CA149F" w14:textId="77777777" w:rsidR="001E505F" w:rsidRPr="001E505F" w:rsidRDefault="001E505F" w:rsidP="001E505F">
      <w:pPr>
        <w:pStyle w:val="Caption"/>
        <w:spacing w:before="60" w:after="120" w:line="312" w:lineRule="auto"/>
        <w:ind w:firstLine="720"/>
        <w:jc w:val="both"/>
        <w:rPr>
          <w:rFonts w:ascii="Times New Roman" w:hAnsi="Times New Roman" w:cs="Times New Roman"/>
          <w:b w:val="0"/>
          <w:iCs/>
          <w:color w:val="auto"/>
          <w:sz w:val="26"/>
          <w:szCs w:val="26"/>
        </w:rPr>
      </w:pPr>
      <w:r w:rsidRPr="001E505F">
        <w:rPr>
          <w:rFonts w:ascii="Times New Roman" w:hAnsi="Times New Roman" w:cs="Times New Roman"/>
          <w:b w:val="0"/>
          <w:iCs/>
          <w:color w:val="auto"/>
          <w:sz w:val="26"/>
          <w:szCs w:val="26"/>
        </w:rPr>
        <w:t>System Design là quá trình thiết kế chi tiết các thành phần của hệ thống dựa trên kiến trúc đã được thiết kế trước đó. Các thành phần của hệ thống, bao gồm các module, chức năng, giao diện và cơ chế xử lý được thiết kế và triển khai. Trong quá trình thiết kế, các yêu cầu chức năng và phi chức năng của hệ thống được xác định và đảm bảo tính khả chuyển và mở rộng của hệ thống.</w:t>
      </w:r>
    </w:p>
    <w:p w14:paraId="3A89A2F7" w14:textId="7A5FFC87" w:rsidR="00CC2107" w:rsidRPr="001E505F" w:rsidRDefault="001E505F" w:rsidP="001E505F">
      <w:pPr>
        <w:pStyle w:val="Caption"/>
        <w:spacing w:before="60" w:after="120" w:line="312" w:lineRule="auto"/>
        <w:ind w:firstLine="720"/>
        <w:jc w:val="both"/>
        <w:rPr>
          <w:rFonts w:ascii="Times New Roman" w:hAnsi="Times New Roman" w:cs="Times New Roman"/>
          <w:b w:val="0"/>
          <w:iCs/>
          <w:color w:val="auto"/>
          <w:sz w:val="26"/>
          <w:szCs w:val="26"/>
        </w:rPr>
      </w:pPr>
      <w:r w:rsidRPr="001E505F">
        <w:rPr>
          <w:rFonts w:ascii="Times New Roman" w:hAnsi="Times New Roman" w:cs="Times New Roman"/>
          <w:b w:val="0"/>
          <w:iCs/>
          <w:color w:val="auto"/>
          <w:sz w:val="26"/>
          <w:szCs w:val="26"/>
        </w:rPr>
        <w:t>System Architecture và Design đóng vai trò quan trọng trong việc đảm bảo tính tin cậy, khả năng mở rộng và hiệu suất của hệ thống. Nó cũng giúp các nhà phát triển đưa ra các quyết định thiết kế chính xác và tối ưu hóa hệ thống, tăng tính hiệu quả và giảm thiểu chi phí phát triển.</w:t>
      </w:r>
    </w:p>
    <w:p w14:paraId="5AF36150" w14:textId="4567BCD0" w:rsidR="00507839" w:rsidRPr="00D122E6" w:rsidRDefault="00D122E6" w:rsidP="00D122E6">
      <w:pPr>
        <w:pStyle w:val="Heading2"/>
        <w:numPr>
          <w:ilvl w:val="0"/>
          <w:numId w:val="0"/>
        </w:numPr>
        <w:rPr>
          <w:rFonts w:cs="Times New Roman"/>
          <w:sz w:val="28"/>
          <w:szCs w:val="28"/>
        </w:rPr>
      </w:pPr>
      <w:bookmarkStart w:id="45" w:name="_Toc132104173"/>
      <w:r w:rsidRPr="00D122E6">
        <w:rPr>
          <w:rFonts w:cs="Times New Roman"/>
          <w:sz w:val="28"/>
          <w:szCs w:val="28"/>
        </w:rPr>
        <w:t>10.1 Kiểu kiến trúc</w:t>
      </w:r>
      <w:bookmarkEnd w:id="45"/>
    </w:p>
    <w:p w14:paraId="7FD556E4" w14:textId="77777777" w:rsidR="00507839" w:rsidRPr="00D122E6" w:rsidRDefault="00507839" w:rsidP="00D122E6">
      <w:pPr>
        <w:pStyle w:val="Caption"/>
        <w:spacing w:before="60" w:after="120" w:line="312" w:lineRule="auto"/>
        <w:ind w:firstLine="720"/>
        <w:jc w:val="both"/>
        <w:rPr>
          <w:rFonts w:ascii="Times New Roman" w:hAnsi="Times New Roman" w:cs="Times New Roman"/>
          <w:b w:val="0"/>
          <w:iCs/>
          <w:color w:val="auto"/>
          <w:sz w:val="26"/>
          <w:szCs w:val="26"/>
        </w:rPr>
      </w:pPr>
      <w:r w:rsidRPr="00D122E6">
        <w:rPr>
          <w:rFonts w:ascii="Times New Roman" w:hAnsi="Times New Roman" w:cs="Times New Roman"/>
          <w:b w:val="0"/>
          <w:iCs/>
          <w:color w:val="auto"/>
          <w:sz w:val="26"/>
          <w:szCs w:val="26"/>
        </w:rPr>
        <w:t>Một số kiểu kiến trúc phổ biến trong kỹ thuật phần mềm bao gồm:</w:t>
      </w:r>
    </w:p>
    <w:p w14:paraId="36736788" w14:textId="77777777" w:rsidR="00507839" w:rsidRPr="00D122E6" w:rsidRDefault="00507839" w:rsidP="005D00DD">
      <w:pPr>
        <w:pStyle w:val="Caption"/>
        <w:numPr>
          <w:ilvl w:val="0"/>
          <w:numId w:val="12"/>
        </w:numPr>
        <w:spacing w:before="60" w:after="120" w:line="312" w:lineRule="auto"/>
        <w:jc w:val="both"/>
        <w:rPr>
          <w:rFonts w:ascii="Times New Roman" w:hAnsi="Times New Roman" w:cs="Times New Roman"/>
          <w:b w:val="0"/>
          <w:iCs/>
          <w:color w:val="auto"/>
          <w:sz w:val="26"/>
          <w:szCs w:val="26"/>
        </w:rPr>
      </w:pPr>
      <w:r w:rsidRPr="00D122E6">
        <w:rPr>
          <w:rFonts w:ascii="Times New Roman" w:hAnsi="Times New Roman" w:cs="Times New Roman"/>
          <w:b w:val="0"/>
          <w:iCs/>
          <w:color w:val="auto"/>
          <w:sz w:val="26"/>
          <w:szCs w:val="26"/>
        </w:rPr>
        <w:t xml:space="preserve">Kiến trúc lớp: Kiểu kiến trúc này chia hệ thống thành một loạt các lớp, mỗi lớp thực hiện một tập hợp nhiệm vụ cụ thể. Các lớp giao tiếp với các lớp ngay trên và dưới của chúng, và các lớp cấp cao phụ thuộc vào </w:t>
      </w:r>
      <w:r w:rsidRPr="00D122E6">
        <w:rPr>
          <w:rFonts w:ascii="Times New Roman" w:hAnsi="Times New Roman" w:cs="Times New Roman"/>
          <w:b w:val="0"/>
          <w:iCs/>
          <w:color w:val="auto"/>
          <w:sz w:val="26"/>
          <w:szCs w:val="26"/>
        </w:rPr>
        <w:lastRenderedPageBreak/>
        <w:t>các lớp cấp thấp. Kiểu kiến trúc này cung cấp tính tổ chức và cho phép bảo trì và cập nhật dễ dàng.</w:t>
      </w:r>
    </w:p>
    <w:p w14:paraId="0457AC3E" w14:textId="77777777" w:rsidR="00507839" w:rsidRPr="00D122E6" w:rsidRDefault="00507839" w:rsidP="005D00DD">
      <w:pPr>
        <w:pStyle w:val="Caption"/>
        <w:numPr>
          <w:ilvl w:val="0"/>
          <w:numId w:val="12"/>
        </w:numPr>
        <w:spacing w:before="60" w:after="120" w:line="312" w:lineRule="auto"/>
        <w:jc w:val="both"/>
        <w:rPr>
          <w:rFonts w:ascii="Times New Roman" w:hAnsi="Times New Roman" w:cs="Times New Roman"/>
          <w:b w:val="0"/>
          <w:iCs/>
          <w:color w:val="auto"/>
          <w:sz w:val="26"/>
          <w:szCs w:val="26"/>
        </w:rPr>
      </w:pPr>
      <w:r w:rsidRPr="00D122E6">
        <w:rPr>
          <w:rFonts w:ascii="Times New Roman" w:hAnsi="Times New Roman" w:cs="Times New Roman"/>
          <w:b w:val="0"/>
          <w:iCs/>
          <w:color w:val="auto"/>
          <w:sz w:val="26"/>
          <w:szCs w:val="26"/>
        </w:rPr>
        <w:t>Kiến trúc client-server: Trong kiểu kiến trúc này, hệ thống được chia thành hai thành phần: một thành phần client tương tác với người dùng và một thành phần server cung cấp dịch vụ hoặc tài nguyên cho client. Kiểu kiến trúc này thường được sử dụng trong các hệ thống dựa trên web, trong đó client là trình duyệt web và server là máy chủ web.</w:t>
      </w:r>
    </w:p>
    <w:p w14:paraId="32778637" w14:textId="77777777" w:rsidR="00507839" w:rsidRPr="00D122E6" w:rsidRDefault="00507839" w:rsidP="005D00DD">
      <w:pPr>
        <w:pStyle w:val="Caption"/>
        <w:numPr>
          <w:ilvl w:val="0"/>
          <w:numId w:val="12"/>
        </w:numPr>
        <w:spacing w:before="60" w:after="120" w:line="312" w:lineRule="auto"/>
        <w:jc w:val="both"/>
        <w:rPr>
          <w:rFonts w:ascii="Times New Roman" w:hAnsi="Times New Roman" w:cs="Times New Roman"/>
          <w:b w:val="0"/>
          <w:iCs/>
          <w:color w:val="auto"/>
          <w:sz w:val="26"/>
          <w:szCs w:val="26"/>
        </w:rPr>
      </w:pPr>
      <w:r w:rsidRPr="00D122E6">
        <w:rPr>
          <w:rFonts w:ascii="Times New Roman" w:hAnsi="Times New Roman" w:cs="Times New Roman"/>
          <w:b w:val="0"/>
          <w:iCs/>
          <w:color w:val="auto"/>
          <w:sz w:val="26"/>
          <w:szCs w:val="26"/>
        </w:rPr>
        <w:t>Kiến trúc microservices: Kiểu kiến trúc này phân tách hệ thống thành một tập hợp các dịch vụ nhỏ, độc lập mà giao tiếp với nhau sử dụng các giao thức nhẹ. Mỗi dịch vụ thực hiện một chức năng cụ thể, và hệ thống chủ yếu phục vụ các mục đích kinh doanh. Kiểu kiến trúc này cung cấp tính linh hoạt và độ phân tán cao.</w:t>
      </w:r>
    </w:p>
    <w:p w14:paraId="53AA2AD3" w14:textId="4FB4DC12" w:rsidR="00122007" w:rsidRPr="00122007" w:rsidRDefault="00E201C0" w:rsidP="00122007">
      <w:pPr>
        <w:pStyle w:val="Heading2"/>
        <w:numPr>
          <w:ilvl w:val="0"/>
          <w:numId w:val="0"/>
        </w:numPr>
        <w:rPr>
          <w:rFonts w:cs="Times New Roman"/>
          <w:sz w:val="28"/>
          <w:szCs w:val="28"/>
        </w:rPr>
      </w:pPr>
      <w:bookmarkStart w:id="46" w:name="_Toc132104174"/>
      <w:r w:rsidRPr="00122007">
        <w:rPr>
          <w:rFonts w:cs="Times New Roman"/>
          <w:sz w:val="28"/>
          <w:szCs w:val="28"/>
        </w:rPr>
        <w:t xml:space="preserve">10.2 Lược đồ </w:t>
      </w:r>
      <w:r w:rsidR="00122007" w:rsidRPr="00122007">
        <w:rPr>
          <w:rFonts w:cs="Times New Roman"/>
          <w:sz w:val="28"/>
          <w:szCs w:val="28"/>
        </w:rPr>
        <w:t>gói các hệ thống con</w:t>
      </w:r>
      <w:r w:rsidR="00AC6980">
        <w:rPr>
          <w:rFonts w:cs="Times New Roman"/>
          <w:sz w:val="28"/>
          <w:szCs w:val="28"/>
        </w:rPr>
        <w:t xml:space="preserve"> </w:t>
      </w:r>
      <w:r w:rsidR="00AC6980" w:rsidRPr="00AC6980">
        <w:rPr>
          <w:rFonts w:cs="Times New Roman"/>
          <w:b w:val="0"/>
          <w:bCs w:val="0"/>
          <w:sz w:val="28"/>
          <w:szCs w:val="28"/>
        </w:rPr>
        <w:t>(</w:t>
      </w:r>
      <w:r w:rsidR="00AC6980" w:rsidRPr="00460719">
        <w:rPr>
          <w:rFonts w:cs="Times New Roman"/>
          <w:b w:val="0"/>
          <w:iCs/>
          <w:sz w:val="26"/>
        </w:rPr>
        <w:t>Subsystem Package Diagram</w:t>
      </w:r>
      <w:r w:rsidR="00AC6980">
        <w:rPr>
          <w:rFonts w:cs="Times New Roman"/>
          <w:b w:val="0"/>
          <w:iCs/>
          <w:sz w:val="26"/>
        </w:rPr>
        <w:t>)</w:t>
      </w:r>
      <w:bookmarkEnd w:id="46"/>
    </w:p>
    <w:p w14:paraId="7B3E0692" w14:textId="77777777" w:rsidR="00460719" w:rsidRPr="00460719" w:rsidRDefault="00460719" w:rsidP="00460719">
      <w:pPr>
        <w:pStyle w:val="Caption"/>
        <w:spacing w:before="60" w:after="120" w:line="312" w:lineRule="auto"/>
        <w:ind w:firstLine="720"/>
        <w:jc w:val="both"/>
        <w:rPr>
          <w:rFonts w:ascii="Times New Roman" w:hAnsi="Times New Roman" w:cs="Times New Roman"/>
          <w:b w:val="0"/>
          <w:iCs/>
          <w:color w:val="auto"/>
          <w:sz w:val="26"/>
          <w:szCs w:val="26"/>
        </w:rPr>
      </w:pPr>
      <w:r w:rsidRPr="00460719">
        <w:rPr>
          <w:rFonts w:ascii="Times New Roman" w:hAnsi="Times New Roman" w:cs="Times New Roman"/>
          <w:b w:val="0"/>
          <w:iCs/>
          <w:color w:val="auto"/>
          <w:sz w:val="26"/>
          <w:szCs w:val="26"/>
        </w:rPr>
        <w:t>Subsystem Package Diagram là một loại biểu đồ trong kỹ thuật phần mềm dùng để mô tả cấu trúc phân cấp của các thành phần trong hệ thống. Nó cho phép các thành phần phụ thuộc vào nhau được nhóm lại thành các gói (packages), giúp cho việc quản lý và phát triển hệ thống dễ dàng hơn.</w:t>
      </w:r>
    </w:p>
    <w:p w14:paraId="158F0F65" w14:textId="77777777" w:rsidR="00460719" w:rsidRPr="00460719" w:rsidRDefault="00460719" w:rsidP="00460719">
      <w:pPr>
        <w:pStyle w:val="Caption"/>
        <w:spacing w:before="60" w:after="120" w:line="312" w:lineRule="auto"/>
        <w:ind w:firstLine="720"/>
        <w:jc w:val="both"/>
        <w:rPr>
          <w:rFonts w:ascii="Times New Roman" w:hAnsi="Times New Roman" w:cs="Times New Roman"/>
          <w:b w:val="0"/>
          <w:iCs/>
          <w:color w:val="auto"/>
          <w:sz w:val="26"/>
          <w:szCs w:val="26"/>
        </w:rPr>
      </w:pPr>
      <w:r w:rsidRPr="00460719">
        <w:rPr>
          <w:rFonts w:ascii="Times New Roman" w:hAnsi="Times New Roman" w:cs="Times New Roman"/>
          <w:b w:val="0"/>
          <w:iCs/>
          <w:color w:val="auto"/>
          <w:sz w:val="26"/>
          <w:szCs w:val="26"/>
        </w:rPr>
        <w:t>Các gói trong Subsystem Package Diagram có thể chứa các thành phần khác như các lớp (class), interface, use case, component, activity, và các gói con khác. Các gói cũng có thể chứa các phụ thuộc về mã, tài liệu và các tài nguyên khác.</w:t>
      </w:r>
    </w:p>
    <w:p w14:paraId="2C4E4F03" w14:textId="77777777" w:rsidR="00460719" w:rsidRPr="00460719" w:rsidRDefault="00460719" w:rsidP="00460719">
      <w:pPr>
        <w:pStyle w:val="Caption"/>
        <w:spacing w:before="60" w:after="120" w:line="312" w:lineRule="auto"/>
        <w:ind w:firstLine="720"/>
        <w:jc w:val="both"/>
        <w:rPr>
          <w:rFonts w:ascii="Times New Roman" w:hAnsi="Times New Roman" w:cs="Times New Roman"/>
          <w:b w:val="0"/>
          <w:iCs/>
          <w:color w:val="auto"/>
          <w:sz w:val="26"/>
          <w:szCs w:val="26"/>
        </w:rPr>
      </w:pPr>
      <w:r w:rsidRPr="00460719">
        <w:rPr>
          <w:rFonts w:ascii="Times New Roman" w:hAnsi="Times New Roman" w:cs="Times New Roman"/>
          <w:b w:val="0"/>
          <w:iCs/>
          <w:color w:val="auto"/>
          <w:sz w:val="26"/>
          <w:szCs w:val="26"/>
        </w:rPr>
        <w:t>Subsystem Package Diagram thường được sử dụng trong giai đoạn thiết kế hệ thống để mô tả cấu trúc phân cấp của các thành phần và quan hệ giữa chúng, từ đó giúp cho việc triển khai hệ thống được dễ dàng và có tổ chức hơn.</w:t>
      </w:r>
    </w:p>
    <w:p w14:paraId="2B4EDAED" w14:textId="77777777" w:rsidR="00625E2F" w:rsidRPr="00625E2F" w:rsidRDefault="00DD6DCD" w:rsidP="00625E2F">
      <w:pPr>
        <w:pStyle w:val="Heading2"/>
        <w:numPr>
          <w:ilvl w:val="0"/>
          <w:numId w:val="0"/>
        </w:numPr>
        <w:rPr>
          <w:rFonts w:cs="Times New Roman"/>
          <w:sz w:val="28"/>
          <w:szCs w:val="28"/>
        </w:rPr>
      </w:pPr>
      <w:bookmarkStart w:id="47" w:name="_Toc132104175"/>
      <w:r w:rsidRPr="00625E2F">
        <w:rPr>
          <w:rFonts w:cs="Times New Roman"/>
          <w:sz w:val="28"/>
          <w:szCs w:val="28"/>
        </w:rPr>
        <w:t>10.</w:t>
      </w:r>
      <w:r w:rsidR="00625E2F" w:rsidRPr="00625E2F">
        <w:rPr>
          <w:rFonts w:cs="Times New Roman"/>
          <w:sz w:val="28"/>
          <w:szCs w:val="28"/>
        </w:rPr>
        <w:t xml:space="preserve">3 Ánh xác các hệ thống con sang phần </w:t>
      </w:r>
      <w:proofErr w:type="gramStart"/>
      <w:r w:rsidR="00625E2F" w:rsidRPr="00625E2F">
        <w:rPr>
          <w:rFonts w:cs="Times New Roman"/>
          <w:sz w:val="28"/>
          <w:szCs w:val="28"/>
        </w:rPr>
        <w:t>cứng</w:t>
      </w:r>
      <w:bookmarkEnd w:id="47"/>
      <w:proofErr w:type="gramEnd"/>
    </w:p>
    <w:p w14:paraId="56AB96B8" w14:textId="77777777" w:rsidR="00C23F58" w:rsidRPr="00C23F58" w:rsidRDefault="00C23F58" w:rsidP="00C23F58">
      <w:pPr>
        <w:pStyle w:val="Caption"/>
        <w:spacing w:before="60" w:after="120" w:line="312" w:lineRule="auto"/>
        <w:ind w:firstLine="720"/>
        <w:jc w:val="both"/>
        <w:rPr>
          <w:rFonts w:ascii="Times New Roman" w:hAnsi="Times New Roman" w:cs="Times New Roman"/>
          <w:b w:val="0"/>
          <w:iCs/>
          <w:color w:val="auto"/>
          <w:sz w:val="26"/>
          <w:szCs w:val="26"/>
        </w:rPr>
      </w:pPr>
      <w:r w:rsidRPr="00C23F58">
        <w:rPr>
          <w:rFonts w:ascii="Times New Roman" w:hAnsi="Times New Roman" w:cs="Times New Roman"/>
          <w:b w:val="0"/>
          <w:iCs/>
          <w:color w:val="auto"/>
          <w:sz w:val="26"/>
          <w:szCs w:val="26"/>
        </w:rPr>
        <w:t>Trong kỹ thuật phần mềm, việc ánh xạ (mapping) các subsystems (các hệ thống con) vào phần cứng (hardware) là một bước quan trọng trong thiết kế và triển khai hệ thống.</w:t>
      </w:r>
    </w:p>
    <w:p w14:paraId="0FC1E3B8" w14:textId="77777777" w:rsidR="00C23F58" w:rsidRPr="00C23F58" w:rsidRDefault="00C23F58" w:rsidP="00C23F58">
      <w:pPr>
        <w:pStyle w:val="Caption"/>
        <w:spacing w:before="60" w:after="120" w:line="312" w:lineRule="auto"/>
        <w:ind w:firstLine="720"/>
        <w:jc w:val="both"/>
        <w:rPr>
          <w:rFonts w:ascii="Times New Roman" w:hAnsi="Times New Roman" w:cs="Times New Roman"/>
          <w:b w:val="0"/>
          <w:iCs/>
          <w:color w:val="auto"/>
          <w:sz w:val="26"/>
          <w:szCs w:val="26"/>
        </w:rPr>
      </w:pPr>
      <w:r w:rsidRPr="00C23F58">
        <w:rPr>
          <w:rFonts w:ascii="Times New Roman" w:hAnsi="Times New Roman" w:cs="Times New Roman"/>
          <w:b w:val="0"/>
          <w:iCs/>
          <w:color w:val="auto"/>
          <w:sz w:val="26"/>
          <w:szCs w:val="26"/>
        </w:rPr>
        <w:t>Để ánh xạ các subsystems vào phần cứng, trước tiên cần xác định các yêu cầu phần cứng cho mỗi subsystem. Các yêu cầu này có thể bao gồm các thông số kỹ thuật về bộ vi xử lý, bộ nhớ, băng thông mạng, bộ điều khiển, cổng giao tiếp và các yếu tố khác liên quan đến phần cứng.</w:t>
      </w:r>
    </w:p>
    <w:p w14:paraId="1C49B947" w14:textId="77777777" w:rsidR="00C23F58" w:rsidRPr="00C23F58" w:rsidRDefault="00C23F58" w:rsidP="00C23F58">
      <w:pPr>
        <w:pStyle w:val="Caption"/>
        <w:spacing w:before="60" w:after="120" w:line="312" w:lineRule="auto"/>
        <w:ind w:firstLine="720"/>
        <w:jc w:val="both"/>
        <w:rPr>
          <w:rFonts w:ascii="Times New Roman" w:hAnsi="Times New Roman" w:cs="Times New Roman"/>
          <w:b w:val="0"/>
          <w:iCs/>
          <w:color w:val="auto"/>
          <w:sz w:val="26"/>
          <w:szCs w:val="26"/>
        </w:rPr>
      </w:pPr>
      <w:r w:rsidRPr="00C23F58">
        <w:rPr>
          <w:rFonts w:ascii="Times New Roman" w:hAnsi="Times New Roman" w:cs="Times New Roman"/>
          <w:b w:val="0"/>
          <w:iCs/>
          <w:color w:val="auto"/>
          <w:sz w:val="26"/>
          <w:szCs w:val="26"/>
        </w:rPr>
        <w:t xml:space="preserve">Sau đó, các subsystems được ánh xạ vào các thiết bị phần cứng tương ứng. Việc ánh xạ này có thể được thực hiện bằng cách sử dụng các công cụ mô phỏng hoặc </w:t>
      </w:r>
      <w:r w:rsidRPr="00C23F58">
        <w:rPr>
          <w:rFonts w:ascii="Times New Roman" w:hAnsi="Times New Roman" w:cs="Times New Roman"/>
          <w:b w:val="0"/>
          <w:iCs/>
          <w:color w:val="auto"/>
          <w:sz w:val="26"/>
          <w:szCs w:val="26"/>
        </w:rPr>
        <w:lastRenderedPageBreak/>
        <w:t>các phần mềm thiết kế mạch điện tử để đảm bảo rằng các yêu cầu phần cứng được đáp ứng và các thành phần phần cứng được kết nối đúng cách.</w:t>
      </w:r>
    </w:p>
    <w:p w14:paraId="53558B72" w14:textId="77777777" w:rsidR="00C23F58" w:rsidRDefault="00C23F58" w:rsidP="00C23F58">
      <w:pPr>
        <w:pStyle w:val="Caption"/>
        <w:spacing w:before="60" w:after="120" w:line="312" w:lineRule="auto"/>
        <w:ind w:firstLine="720"/>
        <w:jc w:val="both"/>
        <w:rPr>
          <w:rFonts w:ascii="Times New Roman" w:hAnsi="Times New Roman" w:cs="Times New Roman"/>
          <w:b w:val="0"/>
          <w:iCs/>
          <w:color w:val="auto"/>
          <w:sz w:val="26"/>
          <w:szCs w:val="26"/>
        </w:rPr>
      </w:pPr>
      <w:r w:rsidRPr="00C23F58">
        <w:rPr>
          <w:rFonts w:ascii="Times New Roman" w:hAnsi="Times New Roman" w:cs="Times New Roman"/>
          <w:b w:val="0"/>
          <w:iCs/>
          <w:color w:val="auto"/>
          <w:sz w:val="26"/>
          <w:szCs w:val="26"/>
        </w:rPr>
        <w:t>Cuối cùng, kiểm thử phần cứng cần được thực hiện để đảm bảo rằng việc ánh xạ các subsystems vào phần cứng được thực hiện đúng và hệ thống hoạt động như mong đợi.</w:t>
      </w:r>
    </w:p>
    <w:p w14:paraId="2CEC6ACF" w14:textId="58456A5D" w:rsidR="001764C2" w:rsidRPr="00081EE4" w:rsidRDefault="00165260" w:rsidP="00196ADF">
      <w:pPr>
        <w:pStyle w:val="Heading2"/>
        <w:numPr>
          <w:ilvl w:val="0"/>
          <w:numId w:val="0"/>
        </w:numPr>
        <w:rPr>
          <w:rFonts w:cs="Times New Roman"/>
          <w:b w:val="0"/>
          <w:bCs w:val="0"/>
          <w:sz w:val="28"/>
          <w:szCs w:val="28"/>
        </w:rPr>
      </w:pPr>
      <w:bookmarkStart w:id="48" w:name="_Toc132104176"/>
      <w:r w:rsidRPr="00196ADF">
        <w:rPr>
          <w:rFonts w:cs="Times New Roman"/>
          <w:sz w:val="28"/>
          <w:szCs w:val="28"/>
        </w:rPr>
        <w:t>10.4 Lưu trữ</w:t>
      </w:r>
      <w:r w:rsidR="00081EE4">
        <w:rPr>
          <w:rFonts w:cs="Times New Roman"/>
          <w:sz w:val="28"/>
          <w:szCs w:val="28"/>
        </w:rPr>
        <w:t xml:space="preserve"> </w:t>
      </w:r>
      <w:r w:rsidR="00081EE4">
        <w:rPr>
          <w:rFonts w:cs="Times New Roman"/>
          <w:b w:val="0"/>
          <w:bCs w:val="0"/>
          <w:sz w:val="28"/>
          <w:szCs w:val="28"/>
        </w:rPr>
        <w:t>(</w:t>
      </w:r>
      <w:r w:rsidR="00081EE4" w:rsidRPr="00081EE4">
        <w:rPr>
          <w:rFonts w:cs="Times New Roman"/>
          <w:b w:val="0"/>
          <w:iCs/>
          <w:sz w:val="26"/>
        </w:rPr>
        <w:t>Persistent Data Storage</w:t>
      </w:r>
      <w:r w:rsidR="00081EE4">
        <w:rPr>
          <w:rFonts w:cs="Times New Roman"/>
          <w:b w:val="0"/>
          <w:iCs/>
          <w:sz w:val="26"/>
        </w:rPr>
        <w:t>_</w:t>
      </w:r>
      <w:bookmarkEnd w:id="48"/>
    </w:p>
    <w:p w14:paraId="57692246" w14:textId="77777777" w:rsidR="00081EE4" w:rsidRPr="00081EE4" w:rsidRDefault="00081EE4" w:rsidP="00081EE4">
      <w:pPr>
        <w:pStyle w:val="Caption"/>
        <w:spacing w:before="60" w:after="120" w:line="312" w:lineRule="auto"/>
        <w:ind w:firstLine="720"/>
        <w:jc w:val="both"/>
        <w:rPr>
          <w:rFonts w:ascii="Times New Roman" w:hAnsi="Times New Roman" w:cs="Times New Roman"/>
          <w:b w:val="0"/>
          <w:iCs/>
          <w:color w:val="auto"/>
          <w:sz w:val="26"/>
          <w:szCs w:val="26"/>
        </w:rPr>
      </w:pPr>
      <w:r w:rsidRPr="00081EE4">
        <w:rPr>
          <w:rFonts w:ascii="Times New Roman" w:hAnsi="Times New Roman" w:cs="Times New Roman"/>
          <w:b w:val="0"/>
          <w:iCs/>
          <w:color w:val="auto"/>
          <w:sz w:val="26"/>
          <w:szCs w:val="26"/>
        </w:rPr>
        <w:t>Persistent Data Storage là khái niệm trong kỹ thuật phần mềm, đề cập đến cách lưu trữ dữ liệu một cách vĩnh viễn để có thể lưu giữ thông tin giữa các phiên làm việc và bảo đảm tính toàn vẹn của dữ liệu.</w:t>
      </w:r>
    </w:p>
    <w:p w14:paraId="7754C3D9" w14:textId="77777777" w:rsidR="00081EE4" w:rsidRPr="00081EE4" w:rsidRDefault="00081EE4" w:rsidP="00081EE4">
      <w:pPr>
        <w:pStyle w:val="Caption"/>
        <w:spacing w:before="60" w:after="120" w:line="312" w:lineRule="auto"/>
        <w:ind w:firstLine="720"/>
        <w:jc w:val="both"/>
        <w:rPr>
          <w:rFonts w:ascii="Times New Roman" w:hAnsi="Times New Roman" w:cs="Times New Roman"/>
          <w:b w:val="0"/>
          <w:iCs/>
          <w:color w:val="auto"/>
          <w:sz w:val="26"/>
          <w:szCs w:val="26"/>
        </w:rPr>
      </w:pPr>
      <w:r w:rsidRPr="00081EE4">
        <w:rPr>
          <w:rFonts w:ascii="Times New Roman" w:hAnsi="Times New Roman" w:cs="Times New Roman"/>
          <w:b w:val="0"/>
          <w:iCs/>
          <w:color w:val="auto"/>
          <w:sz w:val="26"/>
          <w:szCs w:val="26"/>
        </w:rPr>
        <w:t>Trong một hệ thống phần mềm, dữ liệu thường được lưu trữ trong các tệp hoặc cơ sở dữ liệu. Tùy vào tính chất của ứng dụng, dữ liệu có thể được lưu trữ trên các loại đĩa cứng, ổ đĩa SSD, bộ nhớ flash, hay các loại lưu trữ đám mây (cloud storage).</w:t>
      </w:r>
    </w:p>
    <w:p w14:paraId="09EA55AB" w14:textId="77777777" w:rsidR="00081EE4" w:rsidRPr="00081EE4" w:rsidRDefault="00081EE4" w:rsidP="00081EE4">
      <w:pPr>
        <w:pStyle w:val="Caption"/>
        <w:spacing w:before="60" w:after="120" w:line="312" w:lineRule="auto"/>
        <w:ind w:firstLine="720"/>
        <w:jc w:val="both"/>
        <w:rPr>
          <w:rFonts w:ascii="Times New Roman" w:hAnsi="Times New Roman" w:cs="Times New Roman"/>
          <w:b w:val="0"/>
          <w:iCs/>
          <w:color w:val="auto"/>
          <w:sz w:val="26"/>
          <w:szCs w:val="26"/>
        </w:rPr>
      </w:pPr>
      <w:r w:rsidRPr="00081EE4">
        <w:rPr>
          <w:rFonts w:ascii="Times New Roman" w:hAnsi="Times New Roman" w:cs="Times New Roman"/>
          <w:b w:val="0"/>
          <w:iCs/>
          <w:color w:val="auto"/>
          <w:sz w:val="26"/>
          <w:szCs w:val="26"/>
        </w:rPr>
        <w:t>Trong các hệ thống phân tán, dữ liệu có thể được lưu trữ trên nhiều nút khác nhau, được đồng bộ hóa với nhau để đảm bảo tính toàn vẹn của dữ liệu.</w:t>
      </w:r>
    </w:p>
    <w:p w14:paraId="7DE54215" w14:textId="77777777" w:rsidR="00081EE4" w:rsidRPr="00081EE4" w:rsidRDefault="00081EE4" w:rsidP="00081EE4">
      <w:pPr>
        <w:pStyle w:val="Caption"/>
        <w:spacing w:before="60" w:after="120" w:line="312" w:lineRule="auto"/>
        <w:ind w:firstLine="720"/>
        <w:jc w:val="both"/>
        <w:rPr>
          <w:rFonts w:ascii="Times New Roman" w:hAnsi="Times New Roman" w:cs="Times New Roman"/>
          <w:b w:val="0"/>
          <w:iCs/>
          <w:color w:val="auto"/>
          <w:sz w:val="26"/>
          <w:szCs w:val="26"/>
        </w:rPr>
      </w:pPr>
      <w:r w:rsidRPr="00081EE4">
        <w:rPr>
          <w:rFonts w:ascii="Times New Roman" w:hAnsi="Times New Roman" w:cs="Times New Roman"/>
          <w:b w:val="0"/>
          <w:iCs/>
          <w:color w:val="auto"/>
          <w:sz w:val="26"/>
          <w:szCs w:val="26"/>
        </w:rPr>
        <w:t>Việc lựa chọn và thiết kế phương pháp lưu trữ dữ liệu phù hợp là một phần quan trọng của thiết kế hệ thống phần mềm. Một cách lưu trữ không tốt có thể dẫn đến việc mất dữ liệu, hoặc làm giảm hiệu suất của hệ thống.</w:t>
      </w:r>
    </w:p>
    <w:p w14:paraId="33363B9F" w14:textId="0882C9DF" w:rsidR="00165260" w:rsidRDefault="00081EE4" w:rsidP="00081EE4">
      <w:pPr>
        <w:pStyle w:val="Caption"/>
        <w:spacing w:before="60" w:after="120" w:line="312" w:lineRule="auto"/>
        <w:ind w:firstLine="720"/>
        <w:jc w:val="both"/>
        <w:rPr>
          <w:rFonts w:ascii="Times New Roman" w:hAnsi="Times New Roman" w:cs="Times New Roman"/>
          <w:b w:val="0"/>
          <w:iCs/>
          <w:color w:val="auto"/>
          <w:sz w:val="26"/>
          <w:szCs w:val="26"/>
        </w:rPr>
      </w:pPr>
      <w:r w:rsidRPr="00081EE4">
        <w:rPr>
          <w:rFonts w:ascii="Times New Roman" w:hAnsi="Times New Roman" w:cs="Times New Roman"/>
          <w:b w:val="0"/>
          <w:iCs/>
          <w:color w:val="auto"/>
          <w:sz w:val="26"/>
          <w:szCs w:val="26"/>
        </w:rPr>
        <w:t>Ngoài ra, việc đảm bảo tính bảo mật của dữ liệu cũng là một yếu tố quan trọng cần được xem xét trong thiết kế và triển khai hệ thống lưu trữ dữ liệu.</w:t>
      </w:r>
    </w:p>
    <w:p w14:paraId="29B065F8" w14:textId="6BA17A06" w:rsidR="00954403" w:rsidRPr="00862A7B" w:rsidRDefault="00954403" w:rsidP="00862A7B">
      <w:pPr>
        <w:pStyle w:val="Heading2"/>
        <w:numPr>
          <w:ilvl w:val="0"/>
          <w:numId w:val="0"/>
        </w:numPr>
        <w:rPr>
          <w:rFonts w:cs="Times New Roman"/>
          <w:sz w:val="28"/>
          <w:szCs w:val="28"/>
        </w:rPr>
      </w:pPr>
      <w:bookmarkStart w:id="49" w:name="_Toc132104177"/>
      <w:r w:rsidRPr="00862A7B">
        <w:rPr>
          <w:rFonts w:cs="Times New Roman"/>
          <w:sz w:val="28"/>
          <w:szCs w:val="28"/>
        </w:rPr>
        <w:t>10.5 Giao thức mạng</w:t>
      </w:r>
      <w:bookmarkEnd w:id="49"/>
    </w:p>
    <w:p w14:paraId="14C97171" w14:textId="77777777" w:rsidR="00217E3F" w:rsidRPr="00217E3F" w:rsidRDefault="00217E3F" w:rsidP="00217E3F">
      <w:pPr>
        <w:pStyle w:val="Caption"/>
        <w:spacing w:before="60" w:after="120" w:line="312" w:lineRule="auto"/>
        <w:ind w:firstLine="720"/>
        <w:jc w:val="both"/>
        <w:rPr>
          <w:rFonts w:ascii="Times New Roman" w:hAnsi="Times New Roman" w:cs="Times New Roman"/>
          <w:b w:val="0"/>
          <w:iCs/>
          <w:color w:val="auto"/>
          <w:sz w:val="26"/>
          <w:szCs w:val="26"/>
        </w:rPr>
      </w:pPr>
      <w:r w:rsidRPr="00217E3F">
        <w:rPr>
          <w:rFonts w:ascii="Times New Roman" w:hAnsi="Times New Roman" w:cs="Times New Roman"/>
          <w:b w:val="0"/>
          <w:iCs/>
          <w:color w:val="auto"/>
          <w:sz w:val="26"/>
          <w:szCs w:val="26"/>
        </w:rPr>
        <w:t>Trong kỹ thuật phần mềm, Network Protocol (giao thức mạng) là một tập các quy tắc và tiêu chuẩn được sử dụng để điều khiển và hỗ trợ giao tiếp giữa các thiết bị trong mạng máy tính. Giao thức này đảm bảo rằng các thiết bị trong mạng có thể truyền thông với nhau một cách hiệu quả và đáng tin cậy.</w:t>
      </w:r>
    </w:p>
    <w:p w14:paraId="0F11C3E9" w14:textId="77777777" w:rsidR="00217E3F" w:rsidRPr="00217E3F" w:rsidRDefault="00217E3F" w:rsidP="00217E3F">
      <w:pPr>
        <w:pStyle w:val="Caption"/>
        <w:spacing w:before="60" w:after="120" w:line="312" w:lineRule="auto"/>
        <w:ind w:firstLine="720"/>
        <w:jc w:val="both"/>
        <w:rPr>
          <w:rFonts w:ascii="Times New Roman" w:hAnsi="Times New Roman" w:cs="Times New Roman"/>
          <w:b w:val="0"/>
          <w:iCs/>
          <w:color w:val="auto"/>
          <w:sz w:val="26"/>
          <w:szCs w:val="26"/>
        </w:rPr>
      </w:pPr>
      <w:r w:rsidRPr="00217E3F">
        <w:rPr>
          <w:rFonts w:ascii="Times New Roman" w:hAnsi="Times New Roman" w:cs="Times New Roman"/>
          <w:b w:val="0"/>
          <w:iCs/>
          <w:color w:val="auto"/>
          <w:sz w:val="26"/>
          <w:szCs w:val="26"/>
        </w:rPr>
        <w:t>Một số giao thức mạng phổ biến bao gồm TCP/IP (Transmission Control Protocol/Internet Protocol), HTTP (Hypertext Transfer Protocol), FTP (File Transfer Protocol), SMTP (Simple Mail Transfer Protocol), DNS (Domain Name System) và SSH (Secure Shell). Mỗi giao thức có chức năng và mục đích sử dụng khác nhau, tùy thuộc vào loại mạng và các yêu cầu của ứng dụng cụ thể.</w:t>
      </w:r>
    </w:p>
    <w:p w14:paraId="3ACB5FF1" w14:textId="22088D80" w:rsidR="00954403" w:rsidRPr="00F37100" w:rsidRDefault="00615D74" w:rsidP="00B13BE4">
      <w:pPr>
        <w:pStyle w:val="Heading2"/>
        <w:numPr>
          <w:ilvl w:val="0"/>
          <w:numId w:val="0"/>
        </w:numPr>
        <w:rPr>
          <w:rFonts w:cs="Times New Roman"/>
          <w:b w:val="0"/>
          <w:bCs w:val="0"/>
          <w:sz w:val="28"/>
          <w:szCs w:val="28"/>
        </w:rPr>
      </w:pPr>
      <w:bookmarkStart w:id="50" w:name="_Toc132104178"/>
      <w:r w:rsidRPr="00B13BE4">
        <w:rPr>
          <w:rFonts w:cs="Times New Roman"/>
          <w:sz w:val="28"/>
          <w:szCs w:val="28"/>
        </w:rPr>
        <w:lastRenderedPageBreak/>
        <w:t xml:space="preserve">10.6 Luồng </w:t>
      </w:r>
      <w:r w:rsidR="00EF0D24" w:rsidRPr="00B13BE4">
        <w:rPr>
          <w:rFonts w:cs="Times New Roman"/>
          <w:sz w:val="28"/>
          <w:szCs w:val="28"/>
        </w:rPr>
        <w:t>điều khiển toàn cục</w:t>
      </w:r>
      <w:r w:rsidR="00F37100">
        <w:rPr>
          <w:rFonts w:cs="Times New Roman"/>
          <w:sz w:val="28"/>
          <w:szCs w:val="28"/>
        </w:rPr>
        <w:t xml:space="preserve"> </w:t>
      </w:r>
      <w:r w:rsidR="00F37100">
        <w:rPr>
          <w:rFonts w:cs="Times New Roman"/>
          <w:b w:val="0"/>
          <w:bCs w:val="0"/>
          <w:sz w:val="28"/>
          <w:szCs w:val="28"/>
        </w:rPr>
        <w:t>(</w:t>
      </w:r>
      <w:r w:rsidR="00F37100" w:rsidRPr="00F37100">
        <w:rPr>
          <w:rFonts w:cs="Times New Roman"/>
          <w:b w:val="0"/>
          <w:iCs/>
          <w:sz w:val="26"/>
        </w:rPr>
        <w:t>Global Control Flow</w:t>
      </w:r>
      <w:r w:rsidR="001F3487">
        <w:rPr>
          <w:rFonts w:cs="Times New Roman"/>
          <w:b w:val="0"/>
          <w:iCs/>
          <w:sz w:val="26"/>
        </w:rPr>
        <w:t>)</w:t>
      </w:r>
      <w:bookmarkEnd w:id="50"/>
    </w:p>
    <w:p w14:paraId="57A1F427" w14:textId="77777777" w:rsidR="00F37100" w:rsidRPr="00F37100" w:rsidRDefault="00F37100" w:rsidP="00F37100">
      <w:pPr>
        <w:pStyle w:val="Caption"/>
        <w:spacing w:before="60" w:after="120" w:line="312" w:lineRule="auto"/>
        <w:ind w:firstLine="720"/>
        <w:jc w:val="both"/>
        <w:rPr>
          <w:rFonts w:ascii="Times New Roman" w:hAnsi="Times New Roman" w:cs="Times New Roman"/>
          <w:b w:val="0"/>
          <w:iCs/>
          <w:color w:val="auto"/>
          <w:sz w:val="26"/>
          <w:szCs w:val="26"/>
        </w:rPr>
      </w:pPr>
      <w:r w:rsidRPr="00F37100">
        <w:rPr>
          <w:rFonts w:ascii="Times New Roman" w:hAnsi="Times New Roman" w:cs="Times New Roman"/>
          <w:b w:val="0"/>
          <w:iCs/>
          <w:color w:val="auto"/>
          <w:sz w:val="26"/>
          <w:szCs w:val="26"/>
        </w:rPr>
        <w:t>Global Control Flow (luồng điều khiển toàn cục) là một khái niệm trong thiết kế kiến trúc và thiết kế hệ thống trong kỹ thuật phần mềm, đề cập đến quá trình điều khiển và tương tác giữa các thành phần hệ thống.</w:t>
      </w:r>
    </w:p>
    <w:p w14:paraId="7B20581A" w14:textId="77777777" w:rsidR="00F37100" w:rsidRPr="00F37100" w:rsidRDefault="00F37100" w:rsidP="00F37100">
      <w:pPr>
        <w:pStyle w:val="Caption"/>
        <w:spacing w:before="60" w:after="120" w:line="312" w:lineRule="auto"/>
        <w:ind w:firstLine="720"/>
        <w:jc w:val="both"/>
        <w:rPr>
          <w:rFonts w:ascii="Times New Roman" w:hAnsi="Times New Roman" w:cs="Times New Roman"/>
          <w:b w:val="0"/>
          <w:iCs/>
          <w:color w:val="auto"/>
          <w:sz w:val="26"/>
          <w:szCs w:val="26"/>
        </w:rPr>
      </w:pPr>
      <w:r w:rsidRPr="00F37100">
        <w:rPr>
          <w:rFonts w:ascii="Times New Roman" w:hAnsi="Times New Roman" w:cs="Times New Roman"/>
          <w:b w:val="0"/>
          <w:iCs/>
          <w:color w:val="auto"/>
          <w:sz w:val="26"/>
          <w:szCs w:val="26"/>
        </w:rPr>
        <w:t>Global Control Flow mô tả cách mà các thành phần của hệ thống giao tiếp với nhau, trao đổi dữ liệu và thực hiện các hoạt động. Điều này bao gồm các trạng thái của hệ thống, các sự kiện và tương tác giữa các thành phần của hệ thống.</w:t>
      </w:r>
    </w:p>
    <w:p w14:paraId="22E0D8C8" w14:textId="77777777" w:rsidR="00F37100" w:rsidRPr="00F37100" w:rsidRDefault="00F37100" w:rsidP="00F37100">
      <w:pPr>
        <w:pStyle w:val="Caption"/>
        <w:spacing w:before="60" w:after="120" w:line="312" w:lineRule="auto"/>
        <w:ind w:firstLine="720"/>
        <w:jc w:val="both"/>
        <w:rPr>
          <w:rFonts w:ascii="Times New Roman" w:hAnsi="Times New Roman" w:cs="Times New Roman"/>
          <w:b w:val="0"/>
          <w:iCs/>
          <w:color w:val="auto"/>
          <w:sz w:val="26"/>
          <w:szCs w:val="26"/>
        </w:rPr>
      </w:pPr>
      <w:r w:rsidRPr="00F37100">
        <w:rPr>
          <w:rFonts w:ascii="Times New Roman" w:hAnsi="Times New Roman" w:cs="Times New Roman"/>
          <w:b w:val="0"/>
          <w:iCs/>
          <w:color w:val="auto"/>
          <w:sz w:val="26"/>
          <w:szCs w:val="26"/>
        </w:rPr>
        <w:t>Trong thiết kế kiến trúc, Global Control Flow là một phần quan trọng của thiết kế, giúp đảm bảo tính đúng đắn và hiệu quả của hệ thống. Các kiến trúc sử dụng Global Control Flow để xác định các thành phần của hệ thống, các trạng thái của chúng, và các tương tác giữa các thành phần.</w:t>
      </w:r>
    </w:p>
    <w:p w14:paraId="125EDEB9" w14:textId="34E8EFC1" w:rsidR="00EF0D24" w:rsidRDefault="00F37100" w:rsidP="00F37100">
      <w:pPr>
        <w:pStyle w:val="Caption"/>
        <w:spacing w:before="60" w:after="120" w:line="312" w:lineRule="auto"/>
        <w:ind w:firstLine="720"/>
        <w:jc w:val="both"/>
        <w:rPr>
          <w:rFonts w:ascii="Times New Roman" w:hAnsi="Times New Roman" w:cs="Times New Roman"/>
          <w:b w:val="0"/>
          <w:iCs/>
          <w:color w:val="auto"/>
          <w:sz w:val="26"/>
          <w:szCs w:val="26"/>
        </w:rPr>
      </w:pPr>
      <w:r w:rsidRPr="00F37100">
        <w:rPr>
          <w:rFonts w:ascii="Times New Roman" w:hAnsi="Times New Roman" w:cs="Times New Roman"/>
          <w:b w:val="0"/>
          <w:iCs/>
          <w:color w:val="auto"/>
          <w:sz w:val="26"/>
          <w:szCs w:val="26"/>
        </w:rPr>
        <w:t>Trong thiết kế hệ thống, Global Control Flow được sử dụng để mô tả cách thức mà hệ thống hoạt động, các trạng thái của hệ thống, và cách thức mà các tương tác được quản lý và điều khiển. Các thiết kế hệ thống sử dụng Global Control Flow để đảm bảo tính đúng đắn, an toàn và hiệu quả của hệ thống.</w:t>
      </w:r>
    </w:p>
    <w:p w14:paraId="4BF661B1" w14:textId="4468FC4E" w:rsidR="0041498C" w:rsidRPr="00251887" w:rsidRDefault="0041498C" w:rsidP="001F3487">
      <w:pPr>
        <w:pStyle w:val="Heading2"/>
        <w:numPr>
          <w:ilvl w:val="0"/>
          <w:numId w:val="0"/>
        </w:numPr>
        <w:rPr>
          <w:rFonts w:cs="Times New Roman"/>
          <w:b w:val="0"/>
          <w:bCs w:val="0"/>
          <w:sz w:val="28"/>
          <w:szCs w:val="28"/>
        </w:rPr>
      </w:pPr>
      <w:bookmarkStart w:id="51" w:name="_Toc132104179"/>
      <w:r w:rsidRPr="001F3487">
        <w:rPr>
          <w:rFonts w:cs="Times New Roman"/>
          <w:sz w:val="28"/>
          <w:szCs w:val="28"/>
        </w:rPr>
        <w:t>10.7 Các yêu cầu phần cứng</w:t>
      </w:r>
      <w:r w:rsidR="00251887">
        <w:rPr>
          <w:rFonts w:cs="Times New Roman"/>
          <w:sz w:val="28"/>
          <w:szCs w:val="28"/>
        </w:rPr>
        <w:t xml:space="preserve"> </w:t>
      </w:r>
      <w:r w:rsidR="00251887">
        <w:rPr>
          <w:rFonts w:cs="Times New Roman"/>
          <w:b w:val="0"/>
          <w:bCs w:val="0"/>
          <w:sz w:val="28"/>
          <w:szCs w:val="28"/>
        </w:rPr>
        <w:t>(</w:t>
      </w:r>
      <w:r w:rsidR="00251887">
        <w:rPr>
          <w:rStyle w:val="fontstyle01"/>
        </w:rPr>
        <w:t>Hardware Requirements</w:t>
      </w:r>
      <w:r w:rsidR="00251887">
        <w:rPr>
          <w:rStyle w:val="fontstyle01"/>
        </w:rPr>
        <w:t>)</w:t>
      </w:r>
      <w:bookmarkEnd w:id="51"/>
    </w:p>
    <w:p w14:paraId="7B5C67FA" w14:textId="7CA9AC30" w:rsidR="006C5CC6" w:rsidRPr="006C5CC6" w:rsidRDefault="006C5CC6" w:rsidP="006C5CC6">
      <w:pPr>
        <w:pStyle w:val="Caption"/>
        <w:spacing w:before="60" w:after="120" w:line="312" w:lineRule="auto"/>
        <w:ind w:firstLine="720"/>
        <w:jc w:val="both"/>
        <w:rPr>
          <w:rFonts w:ascii="Times New Roman" w:hAnsi="Times New Roman" w:cs="Times New Roman"/>
          <w:b w:val="0"/>
          <w:iCs/>
          <w:color w:val="auto"/>
          <w:sz w:val="26"/>
          <w:szCs w:val="26"/>
        </w:rPr>
      </w:pPr>
      <w:r w:rsidRPr="006C5CC6">
        <w:rPr>
          <w:rFonts w:ascii="Times New Roman" w:hAnsi="Times New Roman" w:cs="Times New Roman"/>
          <w:b w:val="0"/>
          <w:iCs/>
          <w:color w:val="auto"/>
          <w:sz w:val="26"/>
          <w:szCs w:val="26"/>
        </w:rPr>
        <w:t>T</w:t>
      </w:r>
      <w:r w:rsidRPr="006C5CC6">
        <w:rPr>
          <w:rFonts w:ascii="Times New Roman" w:hAnsi="Times New Roman" w:cs="Times New Roman"/>
          <w:b w:val="0"/>
          <w:iCs/>
          <w:color w:val="auto"/>
          <w:sz w:val="26"/>
          <w:szCs w:val="26"/>
        </w:rPr>
        <w:t>rong thiết kế kiến trúc và thiết kế hệ thống, các yêu cầu phần cứng thường bao gồm:</w:t>
      </w:r>
    </w:p>
    <w:p w14:paraId="230DE9BE" w14:textId="77777777" w:rsidR="006C5CC6" w:rsidRPr="006C5CC6" w:rsidRDefault="006C5CC6" w:rsidP="005D00DD">
      <w:pPr>
        <w:pStyle w:val="Caption"/>
        <w:numPr>
          <w:ilvl w:val="0"/>
          <w:numId w:val="13"/>
        </w:numPr>
        <w:spacing w:before="60" w:after="120" w:line="312" w:lineRule="auto"/>
        <w:jc w:val="both"/>
        <w:rPr>
          <w:rFonts w:ascii="Times New Roman" w:hAnsi="Times New Roman" w:cs="Times New Roman"/>
          <w:b w:val="0"/>
          <w:iCs/>
          <w:color w:val="auto"/>
          <w:sz w:val="26"/>
          <w:szCs w:val="26"/>
        </w:rPr>
      </w:pPr>
      <w:r w:rsidRPr="006C5CC6">
        <w:rPr>
          <w:rFonts w:ascii="Times New Roman" w:hAnsi="Times New Roman" w:cs="Times New Roman"/>
          <w:b w:val="0"/>
          <w:iCs/>
          <w:color w:val="auto"/>
          <w:sz w:val="26"/>
          <w:szCs w:val="26"/>
        </w:rPr>
        <w:t>Bộ vi xử lý (CPU): CPU là trung tâm xử lý của hệ thống và cần phải có tốc độ xử lý đủ để đáp ứng các yêu cầu tính toán và xử lý dữ liệu của hệ thống.</w:t>
      </w:r>
    </w:p>
    <w:p w14:paraId="67CCE4AE" w14:textId="77777777" w:rsidR="006C5CC6" w:rsidRPr="006C5CC6" w:rsidRDefault="006C5CC6" w:rsidP="005D00DD">
      <w:pPr>
        <w:pStyle w:val="Caption"/>
        <w:numPr>
          <w:ilvl w:val="0"/>
          <w:numId w:val="13"/>
        </w:numPr>
        <w:spacing w:before="60" w:after="120" w:line="312" w:lineRule="auto"/>
        <w:jc w:val="both"/>
        <w:rPr>
          <w:rFonts w:ascii="Times New Roman" w:hAnsi="Times New Roman" w:cs="Times New Roman"/>
          <w:b w:val="0"/>
          <w:iCs/>
          <w:color w:val="auto"/>
          <w:sz w:val="26"/>
          <w:szCs w:val="26"/>
        </w:rPr>
      </w:pPr>
      <w:r w:rsidRPr="006C5CC6">
        <w:rPr>
          <w:rFonts w:ascii="Times New Roman" w:hAnsi="Times New Roman" w:cs="Times New Roman"/>
          <w:b w:val="0"/>
          <w:iCs/>
          <w:color w:val="auto"/>
          <w:sz w:val="26"/>
          <w:szCs w:val="26"/>
        </w:rPr>
        <w:t>Bộ nhớ: Hệ thống cần có đủ bộ nhớ để lưu trữ các dữ liệu và chương trình. Bộ nhớ càng lớn, hệ thống có thể xử lý được các ứng dụng phức tạp hơn.</w:t>
      </w:r>
    </w:p>
    <w:p w14:paraId="3A6DCC11" w14:textId="77777777" w:rsidR="006C5CC6" w:rsidRPr="006C5CC6" w:rsidRDefault="006C5CC6" w:rsidP="005D00DD">
      <w:pPr>
        <w:pStyle w:val="Caption"/>
        <w:numPr>
          <w:ilvl w:val="0"/>
          <w:numId w:val="13"/>
        </w:numPr>
        <w:spacing w:before="60" w:after="120" w:line="312" w:lineRule="auto"/>
        <w:jc w:val="both"/>
        <w:rPr>
          <w:rFonts w:ascii="Times New Roman" w:hAnsi="Times New Roman" w:cs="Times New Roman"/>
          <w:b w:val="0"/>
          <w:iCs/>
          <w:color w:val="auto"/>
          <w:sz w:val="26"/>
          <w:szCs w:val="26"/>
        </w:rPr>
      </w:pPr>
      <w:r w:rsidRPr="006C5CC6">
        <w:rPr>
          <w:rFonts w:ascii="Times New Roman" w:hAnsi="Times New Roman" w:cs="Times New Roman"/>
          <w:b w:val="0"/>
          <w:iCs/>
          <w:color w:val="auto"/>
          <w:sz w:val="26"/>
          <w:szCs w:val="26"/>
        </w:rPr>
        <w:t>Bộ lưu trữ: Hệ thống cần có bộ lưu trữ đủ lớn để lưu trữ các dữ liệu của người dùng và dữ liệu của ứng dụng. Các lựa chọn bộ lưu trữ bao gồm ổ cứng (HDD) hoặc ổ đĩa rắn (SSD).</w:t>
      </w:r>
    </w:p>
    <w:p w14:paraId="213A6E63" w14:textId="77777777" w:rsidR="006C5CC6" w:rsidRPr="006C5CC6" w:rsidRDefault="006C5CC6" w:rsidP="005D00DD">
      <w:pPr>
        <w:pStyle w:val="Caption"/>
        <w:numPr>
          <w:ilvl w:val="0"/>
          <w:numId w:val="13"/>
        </w:numPr>
        <w:spacing w:before="60" w:after="120" w:line="312" w:lineRule="auto"/>
        <w:jc w:val="both"/>
        <w:rPr>
          <w:rFonts w:ascii="Times New Roman" w:hAnsi="Times New Roman" w:cs="Times New Roman"/>
          <w:b w:val="0"/>
          <w:iCs/>
          <w:color w:val="auto"/>
          <w:sz w:val="26"/>
          <w:szCs w:val="26"/>
        </w:rPr>
      </w:pPr>
      <w:r w:rsidRPr="006C5CC6">
        <w:rPr>
          <w:rFonts w:ascii="Times New Roman" w:hAnsi="Times New Roman" w:cs="Times New Roman"/>
          <w:b w:val="0"/>
          <w:iCs/>
          <w:color w:val="auto"/>
          <w:sz w:val="26"/>
          <w:szCs w:val="26"/>
        </w:rPr>
        <w:t>Màn hình: Màn hình là giao diện trực tiếp giữa người dùng và hệ thống. Hệ thống cần có màn hình đủ lớn và độ phân giải cao để hiển thị thông tin một cách rõ ràng và chi tiết.</w:t>
      </w:r>
    </w:p>
    <w:p w14:paraId="59A98702" w14:textId="77777777" w:rsidR="006C5CC6" w:rsidRPr="006C5CC6" w:rsidRDefault="006C5CC6" w:rsidP="005D00DD">
      <w:pPr>
        <w:pStyle w:val="Caption"/>
        <w:numPr>
          <w:ilvl w:val="0"/>
          <w:numId w:val="13"/>
        </w:numPr>
        <w:spacing w:before="60" w:after="120" w:line="312" w:lineRule="auto"/>
        <w:jc w:val="both"/>
        <w:rPr>
          <w:rFonts w:ascii="Times New Roman" w:hAnsi="Times New Roman" w:cs="Times New Roman"/>
          <w:b w:val="0"/>
          <w:iCs/>
          <w:color w:val="auto"/>
          <w:sz w:val="26"/>
          <w:szCs w:val="26"/>
        </w:rPr>
      </w:pPr>
      <w:r w:rsidRPr="006C5CC6">
        <w:rPr>
          <w:rFonts w:ascii="Times New Roman" w:hAnsi="Times New Roman" w:cs="Times New Roman"/>
          <w:b w:val="0"/>
          <w:iCs/>
          <w:color w:val="auto"/>
          <w:sz w:val="26"/>
          <w:szCs w:val="26"/>
        </w:rPr>
        <w:t>Bàn phím và chuột: Bàn phím và chuột là các thiết bị nhập liệu cho hệ thống. Chúng cần phải có độ nhạy cao để đáp ứng nhu cầu nhập liệu của người dùng.</w:t>
      </w:r>
    </w:p>
    <w:p w14:paraId="57AD36A9" w14:textId="77777777" w:rsidR="006C5CC6" w:rsidRPr="006C5CC6" w:rsidRDefault="006C5CC6" w:rsidP="005D00DD">
      <w:pPr>
        <w:pStyle w:val="Caption"/>
        <w:numPr>
          <w:ilvl w:val="0"/>
          <w:numId w:val="13"/>
        </w:numPr>
        <w:spacing w:before="60" w:after="120" w:line="312" w:lineRule="auto"/>
        <w:jc w:val="both"/>
        <w:rPr>
          <w:rFonts w:ascii="Times New Roman" w:hAnsi="Times New Roman" w:cs="Times New Roman"/>
          <w:b w:val="0"/>
          <w:iCs/>
          <w:color w:val="auto"/>
          <w:sz w:val="26"/>
          <w:szCs w:val="26"/>
        </w:rPr>
      </w:pPr>
      <w:r w:rsidRPr="006C5CC6">
        <w:rPr>
          <w:rFonts w:ascii="Times New Roman" w:hAnsi="Times New Roman" w:cs="Times New Roman"/>
          <w:b w:val="0"/>
          <w:iCs/>
          <w:color w:val="auto"/>
          <w:sz w:val="26"/>
          <w:szCs w:val="26"/>
        </w:rPr>
        <w:lastRenderedPageBreak/>
        <w:t>Card mạng: Card mạng là thiết bị cho phép hệ thống kết nối với các mạng khác nhau. Hệ thống cần có card mạng đủ mạnh để đáp ứng nhu cầu kết nối của người dùng.</w:t>
      </w:r>
    </w:p>
    <w:p w14:paraId="6DAA82AF" w14:textId="5FF5009D" w:rsidR="00FF374D" w:rsidRDefault="006C5CC6" w:rsidP="005D00DD">
      <w:pPr>
        <w:pStyle w:val="Caption"/>
        <w:numPr>
          <w:ilvl w:val="0"/>
          <w:numId w:val="13"/>
        </w:numPr>
        <w:spacing w:before="60" w:after="120" w:line="312" w:lineRule="auto"/>
        <w:jc w:val="both"/>
        <w:rPr>
          <w:rFonts w:ascii="Times New Roman" w:hAnsi="Times New Roman" w:cs="Times New Roman"/>
          <w:b w:val="0"/>
          <w:iCs/>
          <w:color w:val="auto"/>
          <w:sz w:val="26"/>
          <w:szCs w:val="26"/>
        </w:rPr>
      </w:pPr>
      <w:r w:rsidRPr="006C5CC6">
        <w:rPr>
          <w:rFonts w:ascii="Times New Roman" w:hAnsi="Times New Roman" w:cs="Times New Roman"/>
          <w:b w:val="0"/>
          <w:iCs/>
          <w:color w:val="auto"/>
          <w:sz w:val="26"/>
          <w:szCs w:val="26"/>
        </w:rPr>
        <w:t>Nguồn cung cấp điện: Nguồn cung cấp điện cần đáp ứng nhu cầu sử dụng điện của hệ thống. Cần đảm bảo rằng hệ thống được cấp đủ điện để hoạt động ổn định và tránh các tình huống mất điện đột ngột.</w:t>
      </w:r>
    </w:p>
    <w:p w14:paraId="425C27E8" w14:textId="77777777" w:rsidR="001816C9" w:rsidRDefault="001816C9">
      <w:pPr>
        <w:spacing w:after="200" w:line="276" w:lineRule="auto"/>
        <w:rPr>
          <w:rFonts w:eastAsiaTheme="majorEastAsia" w:cs="Times New Roman"/>
          <w:b/>
          <w:bCs/>
          <w:szCs w:val="28"/>
        </w:rPr>
      </w:pPr>
      <w:r>
        <w:rPr>
          <w:rFonts w:cs="Times New Roman"/>
        </w:rPr>
        <w:br w:type="page"/>
      </w:r>
    </w:p>
    <w:p w14:paraId="01387321" w14:textId="25AEEA38" w:rsidR="00733024" w:rsidRPr="001816C9" w:rsidRDefault="0093286D" w:rsidP="001816C9">
      <w:pPr>
        <w:pStyle w:val="Heading1"/>
        <w:numPr>
          <w:ilvl w:val="0"/>
          <w:numId w:val="0"/>
        </w:numPr>
        <w:jc w:val="left"/>
        <w:rPr>
          <w:rFonts w:cs="Times New Roman"/>
          <w:sz w:val="28"/>
        </w:rPr>
      </w:pPr>
      <w:bookmarkStart w:id="52" w:name="_Toc132104180"/>
      <w:r w:rsidRPr="001816C9">
        <w:rPr>
          <w:rFonts w:cs="Times New Roman"/>
          <w:sz w:val="28"/>
        </w:rPr>
        <w:lastRenderedPageBreak/>
        <w:t>11. CẤU TRÚC DỮ LIỆU VÀ GIẢI THUẬT</w:t>
      </w:r>
      <w:bookmarkEnd w:id="52"/>
    </w:p>
    <w:p w14:paraId="469558F7" w14:textId="21A99381" w:rsidR="0093286D" w:rsidRPr="000D4141" w:rsidRDefault="000D4141" w:rsidP="000D4141">
      <w:pPr>
        <w:pStyle w:val="Heading2"/>
        <w:numPr>
          <w:ilvl w:val="0"/>
          <w:numId w:val="0"/>
        </w:numPr>
        <w:rPr>
          <w:rFonts w:cs="Times New Roman"/>
          <w:sz w:val="28"/>
          <w:szCs w:val="28"/>
        </w:rPr>
      </w:pPr>
      <w:bookmarkStart w:id="53" w:name="_Toc132104181"/>
      <w:r w:rsidRPr="000D4141">
        <w:rPr>
          <w:rFonts w:cs="Times New Roman"/>
          <w:sz w:val="28"/>
          <w:szCs w:val="28"/>
        </w:rPr>
        <w:t>11.1 Thuật toán</w:t>
      </w:r>
      <w:bookmarkEnd w:id="53"/>
    </w:p>
    <w:p w14:paraId="05F6B2FE" w14:textId="1B4B9E37" w:rsidR="000D4141" w:rsidRDefault="000D4141" w:rsidP="000D4141">
      <w:pPr>
        <w:pStyle w:val="Caption"/>
        <w:spacing w:before="60" w:after="120" w:line="312" w:lineRule="auto"/>
        <w:ind w:firstLine="720"/>
        <w:jc w:val="both"/>
        <w:rPr>
          <w:rFonts w:ascii="Times New Roman" w:hAnsi="Times New Roman" w:cs="Times New Roman"/>
          <w:b w:val="0"/>
          <w:iCs/>
          <w:color w:val="auto"/>
          <w:sz w:val="26"/>
          <w:szCs w:val="26"/>
        </w:rPr>
      </w:pPr>
      <w:r w:rsidRPr="000D4141">
        <w:rPr>
          <w:rFonts w:ascii="Times New Roman" w:hAnsi="Times New Roman" w:cs="Times New Roman"/>
          <w:b w:val="0"/>
          <w:iCs/>
          <w:color w:val="auto"/>
          <w:sz w:val="26"/>
          <w:szCs w:val="26"/>
        </w:rPr>
        <w:t>Trong kỹ thuật phần mềm, thuật toán là một bước xử lý được thực hiện bởi chương trình máy tính để giải quyết một vấn đề. Thuật toán bao gồm một chuỗi các hành động cụ thể được thực hiện theo một trình tự nhất định để giải quyết vấn đề được đưa ra. Các thuật toán phổ biến trong kỹ thuật phần mềm bao gồm các thuật toán sắp xếp, tìm kiếm, mã hóa/giải mã, tính toán đường đi ngắn nhất, phân loại và ràng buộc. Thuật toán được thiết kế để có hiệu suất tối ưu, tức là tốn ít thời gian và tài nguyên tính toán nhất có thể. Việc lựa chọn thuật toán phù hợp đóng vai trò quan trọng trong việc xây dựng phần mềm hiệu quả.</w:t>
      </w:r>
    </w:p>
    <w:p w14:paraId="69694AC8" w14:textId="788FF0A1" w:rsidR="00EA0A52" w:rsidRPr="00507619" w:rsidRDefault="00EA0A52" w:rsidP="00507619">
      <w:pPr>
        <w:pStyle w:val="Heading2"/>
        <w:numPr>
          <w:ilvl w:val="0"/>
          <w:numId w:val="0"/>
        </w:numPr>
        <w:rPr>
          <w:rFonts w:cs="Times New Roman"/>
          <w:sz w:val="28"/>
          <w:szCs w:val="28"/>
        </w:rPr>
      </w:pPr>
      <w:bookmarkStart w:id="54" w:name="_Toc132104182"/>
      <w:r w:rsidRPr="00507619">
        <w:rPr>
          <w:rFonts w:cs="Times New Roman"/>
          <w:sz w:val="28"/>
          <w:szCs w:val="28"/>
        </w:rPr>
        <w:t>11.2 Cấu trúc dữ liệu</w:t>
      </w:r>
      <w:bookmarkEnd w:id="54"/>
    </w:p>
    <w:p w14:paraId="578E5096" w14:textId="77777777" w:rsidR="00507619" w:rsidRPr="00507619" w:rsidRDefault="00507619" w:rsidP="00507619">
      <w:pPr>
        <w:pStyle w:val="Caption"/>
        <w:spacing w:before="60" w:after="120" w:line="312" w:lineRule="auto"/>
        <w:ind w:firstLine="720"/>
        <w:jc w:val="both"/>
        <w:rPr>
          <w:rFonts w:ascii="Times New Roman" w:hAnsi="Times New Roman" w:cs="Times New Roman"/>
          <w:b w:val="0"/>
          <w:iCs/>
          <w:color w:val="auto"/>
          <w:sz w:val="26"/>
          <w:szCs w:val="26"/>
        </w:rPr>
      </w:pPr>
      <w:r w:rsidRPr="00507619">
        <w:rPr>
          <w:rFonts w:ascii="Times New Roman" w:hAnsi="Times New Roman" w:cs="Times New Roman"/>
          <w:b w:val="0"/>
          <w:iCs/>
          <w:color w:val="auto"/>
          <w:sz w:val="26"/>
          <w:szCs w:val="26"/>
        </w:rPr>
        <w:t>Cấu trúc dữ liệu là một phần quan trọng trong kỹ thuật phần mềm, được sử dụng để tổ chức và lưu trữ dữ liệu một cách hiệu quả. Cấu trúc dữ liệu đóng vai trò quan trọng trong việc tối ưu hóa hiệu suất của chương trình, giảm thiểu thời gian truy cập dữ liệu và tối đa hóa khả năng mở rộng của hệ thống.</w:t>
      </w:r>
    </w:p>
    <w:p w14:paraId="09B6647C" w14:textId="77777777" w:rsidR="00507619" w:rsidRPr="00507619" w:rsidRDefault="00507619" w:rsidP="00507619">
      <w:pPr>
        <w:pStyle w:val="Caption"/>
        <w:spacing w:before="60" w:after="120" w:line="312" w:lineRule="auto"/>
        <w:ind w:firstLine="720"/>
        <w:jc w:val="both"/>
        <w:rPr>
          <w:rFonts w:ascii="Times New Roman" w:hAnsi="Times New Roman" w:cs="Times New Roman"/>
          <w:b w:val="0"/>
          <w:iCs/>
          <w:color w:val="auto"/>
          <w:sz w:val="26"/>
          <w:szCs w:val="26"/>
        </w:rPr>
      </w:pPr>
      <w:r w:rsidRPr="00507619">
        <w:rPr>
          <w:rFonts w:ascii="Times New Roman" w:hAnsi="Times New Roman" w:cs="Times New Roman"/>
          <w:b w:val="0"/>
          <w:iCs/>
          <w:color w:val="auto"/>
          <w:sz w:val="26"/>
          <w:szCs w:val="26"/>
        </w:rPr>
        <w:t>Các cấu trúc dữ liệu phổ biến trong kỹ thuật phần mềm bao gồm:</w:t>
      </w:r>
    </w:p>
    <w:p w14:paraId="3539A24B" w14:textId="77777777" w:rsidR="00507619" w:rsidRPr="00507619" w:rsidRDefault="00507619" w:rsidP="00507619">
      <w:pPr>
        <w:pStyle w:val="Caption"/>
        <w:spacing w:before="60" w:after="120" w:line="312" w:lineRule="auto"/>
        <w:ind w:firstLine="720"/>
        <w:jc w:val="both"/>
        <w:rPr>
          <w:rFonts w:ascii="Times New Roman" w:hAnsi="Times New Roman" w:cs="Times New Roman"/>
          <w:b w:val="0"/>
          <w:iCs/>
          <w:color w:val="auto"/>
          <w:sz w:val="26"/>
          <w:szCs w:val="26"/>
        </w:rPr>
      </w:pPr>
      <w:r w:rsidRPr="00507619">
        <w:rPr>
          <w:rFonts w:ascii="Times New Roman" w:hAnsi="Times New Roman" w:cs="Times New Roman"/>
          <w:b w:val="0"/>
          <w:iCs/>
          <w:color w:val="auto"/>
          <w:sz w:val="26"/>
          <w:szCs w:val="26"/>
        </w:rPr>
        <w:t>Mảng (Array): Một cấu trúc dữ liệu đơn giản nhưng mạnh mẽ, được sử dụng để lưu trữ một danh sách các giá trị cùng loại.</w:t>
      </w:r>
    </w:p>
    <w:p w14:paraId="7F13E864" w14:textId="77777777" w:rsidR="00507619" w:rsidRPr="00507619" w:rsidRDefault="00507619" w:rsidP="00507619">
      <w:pPr>
        <w:pStyle w:val="Caption"/>
        <w:spacing w:before="60" w:after="120" w:line="312" w:lineRule="auto"/>
        <w:ind w:firstLine="720"/>
        <w:jc w:val="both"/>
        <w:rPr>
          <w:rFonts w:ascii="Times New Roman" w:hAnsi="Times New Roman" w:cs="Times New Roman"/>
          <w:b w:val="0"/>
          <w:iCs/>
          <w:color w:val="auto"/>
          <w:sz w:val="26"/>
          <w:szCs w:val="26"/>
        </w:rPr>
      </w:pPr>
      <w:r w:rsidRPr="00507619">
        <w:rPr>
          <w:rFonts w:ascii="Times New Roman" w:hAnsi="Times New Roman" w:cs="Times New Roman"/>
          <w:b w:val="0"/>
          <w:iCs/>
          <w:color w:val="auto"/>
          <w:sz w:val="26"/>
          <w:szCs w:val="26"/>
        </w:rPr>
        <w:t>Danh sách liên kết (Linked List): Một cấu trúc dữ liệu động, cho phép thêm hoặc xóa phần tử một cách linh hoạt.</w:t>
      </w:r>
    </w:p>
    <w:p w14:paraId="39C739AB" w14:textId="77777777" w:rsidR="00507619" w:rsidRPr="00507619" w:rsidRDefault="00507619" w:rsidP="00507619">
      <w:pPr>
        <w:pStyle w:val="Caption"/>
        <w:spacing w:before="60" w:after="120" w:line="312" w:lineRule="auto"/>
        <w:ind w:firstLine="720"/>
        <w:jc w:val="both"/>
        <w:rPr>
          <w:rFonts w:ascii="Times New Roman" w:hAnsi="Times New Roman" w:cs="Times New Roman"/>
          <w:b w:val="0"/>
          <w:iCs/>
          <w:color w:val="auto"/>
          <w:sz w:val="26"/>
          <w:szCs w:val="26"/>
        </w:rPr>
      </w:pPr>
      <w:r w:rsidRPr="00507619">
        <w:rPr>
          <w:rFonts w:ascii="Times New Roman" w:hAnsi="Times New Roman" w:cs="Times New Roman"/>
          <w:b w:val="0"/>
          <w:iCs/>
          <w:color w:val="auto"/>
          <w:sz w:val="26"/>
          <w:szCs w:val="26"/>
        </w:rPr>
        <w:t>Cây (Tree): Một cấu trúc dữ liệu phân cấp, được sử dụng để lưu trữ dữ liệu theo thứ tự.</w:t>
      </w:r>
    </w:p>
    <w:p w14:paraId="2AFC19FB" w14:textId="77777777" w:rsidR="00507619" w:rsidRPr="00507619" w:rsidRDefault="00507619" w:rsidP="00507619">
      <w:pPr>
        <w:pStyle w:val="Caption"/>
        <w:spacing w:before="60" w:after="120" w:line="312" w:lineRule="auto"/>
        <w:ind w:firstLine="720"/>
        <w:jc w:val="both"/>
        <w:rPr>
          <w:rFonts w:ascii="Times New Roman" w:hAnsi="Times New Roman" w:cs="Times New Roman"/>
          <w:b w:val="0"/>
          <w:iCs/>
          <w:color w:val="auto"/>
          <w:sz w:val="26"/>
          <w:szCs w:val="26"/>
        </w:rPr>
      </w:pPr>
      <w:r w:rsidRPr="00507619">
        <w:rPr>
          <w:rFonts w:ascii="Times New Roman" w:hAnsi="Times New Roman" w:cs="Times New Roman"/>
          <w:b w:val="0"/>
          <w:iCs/>
          <w:color w:val="auto"/>
          <w:sz w:val="26"/>
          <w:szCs w:val="26"/>
        </w:rPr>
        <w:t>Đồ thị (Graph): Một cấu trúc dữ liệu được sử dụng để biểu diễn các mối quan hệ giữa các đối tượng.</w:t>
      </w:r>
    </w:p>
    <w:p w14:paraId="247D8941" w14:textId="77777777" w:rsidR="00507619" w:rsidRPr="00507619" w:rsidRDefault="00507619" w:rsidP="00507619">
      <w:pPr>
        <w:pStyle w:val="Caption"/>
        <w:spacing w:before="60" w:after="120" w:line="312" w:lineRule="auto"/>
        <w:ind w:firstLine="720"/>
        <w:jc w:val="both"/>
        <w:rPr>
          <w:rFonts w:ascii="Times New Roman" w:hAnsi="Times New Roman" w:cs="Times New Roman"/>
          <w:b w:val="0"/>
          <w:iCs/>
          <w:color w:val="auto"/>
          <w:sz w:val="26"/>
          <w:szCs w:val="26"/>
        </w:rPr>
      </w:pPr>
      <w:r w:rsidRPr="00507619">
        <w:rPr>
          <w:rFonts w:ascii="Times New Roman" w:hAnsi="Times New Roman" w:cs="Times New Roman"/>
          <w:b w:val="0"/>
          <w:iCs/>
          <w:color w:val="auto"/>
          <w:sz w:val="26"/>
          <w:szCs w:val="26"/>
        </w:rPr>
        <w:t>Bảng băm (Hash Table): Một cấu trúc dữ liệu được sử dụng để lưu trữ các cặp khóa/giá trị, giúp truy cập dữ liệu nhanh chóng và hiệu quả.</w:t>
      </w:r>
    </w:p>
    <w:p w14:paraId="7F0738A2" w14:textId="77777777" w:rsidR="00507619" w:rsidRDefault="00507619" w:rsidP="00507619">
      <w:pPr>
        <w:pStyle w:val="Caption"/>
        <w:spacing w:before="60" w:after="120" w:line="312" w:lineRule="auto"/>
        <w:ind w:firstLine="720"/>
        <w:jc w:val="both"/>
        <w:rPr>
          <w:rFonts w:ascii="Times New Roman" w:hAnsi="Times New Roman" w:cs="Times New Roman"/>
          <w:b w:val="0"/>
          <w:iCs/>
          <w:color w:val="auto"/>
          <w:sz w:val="26"/>
          <w:szCs w:val="26"/>
        </w:rPr>
      </w:pPr>
      <w:r w:rsidRPr="00507619">
        <w:rPr>
          <w:rFonts w:ascii="Times New Roman" w:hAnsi="Times New Roman" w:cs="Times New Roman"/>
          <w:b w:val="0"/>
          <w:iCs/>
          <w:color w:val="auto"/>
          <w:sz w:val="26"/>
          <w:szCs w:val="26"/>
        </w:rPr>
        <w:t>Các cấu trúc dữ liệu này được sử dụng rộng rãi trong kỹ thuật phần mềm để giải quyết các vấn đề phức tạp liên quan đến lưu trữ và truy xuất dữ liệu. Tuy nhiên, việc lựa chọn cấu trúc dữ liệu phù hợp với vấn đề cần giải quyết là rất quan trọng để đảm bảo tính hiệu quả và hiệu suất của chương trình.</w:t>
      </w:r>
    </w:p>
    <w:p w14:paraId="476965D9" w14:textId="77777777" w:rsidR="004C372C" w:rsidRDefault="004C372C">
      <w:pPr>
        <w:spacing w:after="200" w:line="276" w:lineRule="auto"/>
        <w:rPr>
          <w:rFonts w:eastAsiaTheme="majorEastAsia" w:cs="Times New Roman"/>
          <w:b/>
          <w:bCs/>
          <w:szCs w:val="28"/>
        </w:rPr>
      </w:pPr>
      <w:r>
        <w:rPr>
          <w:rFonts w:cs="Times New Roman"/>
        </w:rPr>
        <w:br w:type="page"/>
      </w:r>
    </w:p>
    <w:p w14:paraId="03FC23AC" w14:textId="3B9111EC" w:rsidR="004C372C" w:rsidRDefault="004C372C" w:rsidP="004C372C">
      <w:pPr>
        <w:pStyle w:val="Heading1"/>
        <w:numPr>
          <w:ilvl w:val="0"/>
          <w:numId w:val="0"/>
        </w:numPr>
        <w:jc w:val="left"/>
        <w:rPr>
          <w:rFonts w:cs="Times New Roman"/>
          <w:sz w:val="28"/>
        </w:rPr>
      </w:pPr>
      <w:bookmarkStart w:id="55" w:name="_Toc132104183"/>
      <w:r w:rsidRPr="004C372C">
        <w:rPr>
          <w:rFonts w:cs="Times New Roman"/>
          <w:sz w:val="28"/>
        </w:rPr>
        <w:lastRenderedPageBreak/>
        <w:t>12. CÀI ĐẶT VÀ THIẾT KẾ GIAO DIỆN NGƯỜI DÙNG</w:t>
      </w:r>
      <w:bookmarkEnd w:id="55"/>
    </w:p>
    <w:p w14:paraId="00B8A504" w14:textId="4F1693F7" w:rsidR="00D13755" w:rsidRPr="00770FC4" w:rsidRDefault="00770FC4" w:rsidP="00770FC4">
      <w:pPr>
        <w:pStyle w:val="Heading2"/>
        <w:numPr>
          <w:ilvl w:val="0"/>
          <w:numId w:val="0"/>
        </w:numPr>
        <w:rPr>
          <w:rFonts w:cs="Times New Roman"/>
          <w:sz w:val="28"/>
          <w:szCs w:val="28"/>
        </w:rPr>
      </w:pPr>
      <w:bookmarkStart w:id="56" w:name="_Toc132104184"/>
      <w:r w:rsidRPr="00770FC4">
        <w:rPr>
          <w:rFonts w:cs="Times New Roman"/>
          <w:sz w:val="28"/>
          <w:szCs w:val="28"/>
        </w:rPr>
        <w:t>12.1 Thiết kế</w:t>
      </w:r>
      <w:bookmarkEnd w:id="56"/>
    </w:p>
    <w:p w14:paraId="0727ECC1" w14:textId="77777777" w:rsidR="00D13755" w:rsidRPr="00770FC4" w:rsidRDefault="00D13755" w:rsidP="00770FC4">
      <w:pPr>
        <w:pStyle w:val="Caption"/>
        <w:spacing w:before="60" w:after="120" w:line="312" w:lineRule="auto"/>
        <w:ind w:firstLine="720"/>
        <w:jc w:val="both"/>
        <w:rPr>
          <w:rFonts w:ascii="Times New Roman" w:hAnsi="Times New Roman" w:cs="Times New Roman"/>
          <w:b w:val="0"/>
          <w:iCs/>
          <w:color w:val="auto"/>
          <w:sz w:val="26"/>
          <w:szCs w:val="26"/>
        </w:rPr>
      </w:pPr>
      <w:r w:rsidRPr="00770FC4">
        <w:rPr>
          <w:rFonts w:ascii="Times New Roman" w:hAnsi="Times New Roman" w:cs="Times New Roman"/>
          <w:b w:val="0"/>
          <w:iCs/>
          <w:color w:val="auto"/>
          <w:sz w:val="26"/>
          <w:szCs w:val="26"/>
        </w:rPr>
        <w:t>Design trong cài đặt và thiết kế giao diện người dùng của Kỹ thuật phần mềm là quá trình xác định cách mà giao diện người dùng sẽ được triển khai, bao gồm các phương thức, hàm và thuộc tính được sử dụng để hiển thị các thông tin và chức năng của hệ thống cho người dùng.</w:t>
      </w:r>
    </w:p>
    <w:p w14:paraId="21B24F74" w14:textId="77777777" w:rsidR="00D13755" w:rsidRPr="00770FC4" w:rsidRDefault="00D13755" w:rsidP="00770FC4">
      <w:pPr>
        <w:pStyle w:val="Caption"/>
        <w:spacing w:before="60" w:after="120" w:line="312" w:lineRule="auto"/>
        <w:ind w:firstLine="720"/>
        <w:jc w:val="both"/>
        <w:rPr>
          <w:rFonts w:ascii="Times New Roman" w:hAnsi="Times New Roman" w:cs="Times New Roman"/>
          <w:b w:val="0"/>
          <w:iCs/>
          <w:color w:val="auto"/>
          <w:sz w:val="26"/>
          <w:szCs w:val="26"/>
        </w:rPr>
      </w:pPr>
      <w:r w:rsidRPr="00770FC4">
        <w:rPr>
          <w:rFonts w:ascii="Times New Roman" w:hAnsi="Times New Roman" w:cs="Times New Roman"/>
          <w:b w:val="0"/>
          <w:iCs/>
          <w:color w:val="auto"/>
          <w:sz w:val="26"/>
          <w:szCs w:val="26"/>
        </w:rPr>
        <w:t>Trong quá trình này, các yêu cầu của người dùng sẽ được sử dụng để tạo ra các thiết kế khác nhau để đáp ứng các nhu cầu của họ. Các thiết kế này sẽ bao gồm các yếu tố như cấu trúc, màu sắc, kiểu chữ và các phương thức tương tác để đảm bảo tính thẩm mỹ và khả năng sử dụng của giao diện.</w:t>
      </w:r>
    </w:p>
    <w:p w14:paraId="103DAF6D" w14:textId="080D1E83" w:rsidR="004C372C" w:rsidRDefault="00D13755" w:rsidP="00770FC4">
      <w:pPr>
        <w:pStyle w:val="Caption"/>
        <w:spacing w:before="60" w:after="120" w:line="312" w:lineRule="auto"/>
        <w:ind w:firstLine="720"/>
        <w:jc w:val="both"/>
        <w:rPr>
          <w:rFonts w:ascii="Times New Roman" w:hAnsi="Times New Roman" w:cs="Times New Roman"/>
          <w:b w:val="0"/>
          <w:iCs/>
          <w:color w:val="auto"/>
          <w:sz w:val="26"/>
          <w:szCs w:val="26"/>
        </w:rPr>
      </w:pPr>
      <w:r w:rsidRPr="00770FC4">
        <w:rPr>
          <w:rFonts w:ascii="Times New Roman" w:hAnsi="Times New Roman" w:cs="Times New Roman"/>
          <w:b w:val="0"/>
          <w:iCs/>
          <w:color w:val="auto"/>
          <w:sz w:val="26"/>
          <w:szCs w:val="26"/>
        </w:rPr>
        <w:t>Sau khi thiết kế giao diện được hoàn thành, các kỹ sư phần mềm sẽ sử dụng các công cụ lập trình để triển khai giao diện này trong hệ thống. Quá trình này bao gồm việc tạo các hàm và phương thức để hiển thị các thông tin và chức năng, tương tác với các thành phần khác trong hệ thống và đảm bảo tính tương thích với các trình duyệt và thiết bị khác nhau.</w:t>
      </w:r>
    </w:p>
    <w:p w14:paraId="2FDD6E68" w14:textId="46449FA3" w:rsidR="0079290B" w:rsidRPr="004B00D2" w:rsidRDefault="0029246B" w:rsidP="00CC01A5">
      <w:pPr>
        <w:pStyle w:val="Heading2"/>
        <w:numPr>
          <w:ilvl w:val="0"/>
          <w:numId w:val="0"/>
        </w:numPr>
        <w:rPr>
          <w:rFonts w:cs="Times New Roman"/>
          <w:b w:val="0"/>
          <w:bCs w:val="0"/>
          <w:sz w:val="28"/>
          <w:szCs w:val="28"/>
        </w:rPr>
      </w:pPr>
      <w:bookmarkStart w:id="57" w:name="_Toc132104185"/>
      <w:r w:rsidRPr="00CC01A5">
        <w:rPr>
          <w:rFonts w:cs="Times New Roman"/>
          <w:sz w:val="28"/>
          <w:szCs w:val="28"/>
        </w:rPr>
        <w:t>12.2 Ước tính hiệu</w:t>
      </w:r>
      <w:r w:rsidR="0079290B" w:rsidRPr="00CC01A5">
        <w:rPr>
          <w:rFonts w:cs="Times New Roman"/>
          <w:sz w:val="28"/>
          <w:szCs w:val="28"/>
        </w:rPr>
        <w:t xml:space="preserve"> quả người dùng</w:t>
      </w:r>
      <w:r w:rsidR="004B00D2">
        <w:rPr>
          <w:rFonts w:cs="Times New Roman"/>
          <w:sz w:val="28"/>
          <w:szCs w:val="28"/>
        </w:rPr>
        <w:t xml:space="preserve"> </w:t>
      </w:r>
      <w:r w:rsidR="004B00D2">
        <w:rPr>
          <w:rFonts w:cs="Times New Roman"/>
          <w:b w:val="0"/>
          <w:bCs w:val="0"/>
          <w:sz w:val="28"/>
          <w:szCs w:val="28"/>
        </w:rPr>
        <w:t>(</w:t>
      </w:r>
      <w:r w:rsidR="004B00D2">
        <w:rPr>
          <w:rStyle w:val="fontstyle01"/>
        </w:rPr>
        <w:t>User Effort Estimation</w:t>
      </w:r>
      <w:r w:rsidR="004B00D2">
        <w:rPr>
          <w:rStyle w:val="fontstyle01"/>
        </w:rPr>
        <w:t>)</w:t>
      </w:r>
      <w:bookmarkEnd w:id="57"/>
    </w:p>
    <w:p w14:paraId="37E6D064" w14:textId="77777777" w:rsidR="002816AA" w:rsidRPr="002816AA" w:rsidRDefault="002816AA" w:rsidP="002816AA">
      <w:pPr>
        <w:pStyle w:val="Caption"/>
        <w:spacing w:before="60" w:after="120" w:line="312" w:lineRule="auto"/>
        <w:ind w:firstLine="720"/>
        <w:jc w:val="both"/>
        <w:rPr>
          <w:rFonts w:ascii="Times New Roman" w:hAnsi="Times New Roman" w:cs="Times New Roman"/>
          <w:b w:val="0"/>
          <w:iCs/>
          <w:color w:val="auto"/>
          <w:sz w:val="26"/>
          <w:szCs w:val="26"/>
        </w:rPr>
      </w:pPr>
      <w:r w:rsidRPr="002816AA">
        <w:rPr>
          <w:rFonts w:ascii="Times New Roman" w:hAnsi="Times New Roman" w:cs="Times New Roman"/>
          <w:b w:val="0"/>
          <w:iCs/>
          <w:color w:val="auto"/>
          <w:sz w:val="26"/>
          <w:szCs w:val="26"/>
        </w:rPr>
        <w:t>Trong cài đặt và thiết kế giao diện người dùng của Kỹ thuật phần mềm, ước lượng hiệu quả người dùng (User Experience - UX) là một yếu tố quan trọng trong việc đảm bảo sản phẩm phần mềm đáp ứng được nhu cầu của người dùng. Các yếu tố cơ bản để đánh giá hiệu quả người dùng bao gồm:</w:t>
      </w:r>
    </w:p>
    <w:p w14:paraId="2CD566EB" w14:textId="77777777" w:rsidR="002816AA" w:rsidRPr="002816AA" w:rsidRDefault="002816AA" w:rsidP="002816AA">
      <w:pPr>
        <w:pStyle w:val="Caption"/>
        <w:spacing w:before="60" w:after="120" w:line="312" w:lineRule="auto"/>
        <w:ind w:firstLine="720"/>
        <w:jc w:val="both"/>
        <w:rPr>
          <w:rFonts w:ascii="Times New Roman" w:hAnsi="Times New Roman" w:cs="Times New Roman"/>
          <w:b w:val="0"/>
          <w:iCs/>
          <w:color w:val="auto"/>
          <w:sz w:val="26"/>
          <w:szCs w:val="26"/>
        </w:rPr>
      </w:pPr>
      <w:r w:rsidRPr="002816AA">
        <w:rPr>
          <w:rFonts w:ascii="Times New Roman" w:hAnsi="Times New Roman" w:cs="Times New Roman"/>
          <w:b w:val="0"/>
          <w:iCs/>
          <w:color w:val="auto"/>
          <w:sz w:val="26"/>
          <w:szCs w:val="26"/>
        </w:rPr>
        <w:t>Tốc độ: Tốc độ là thời gian mà người dùng phải chờ đợi để tải hoặc truy cập thông tin hoặc tính năng trên giao diện người dùng. Tốc độ nhanh sẽ giúp cải thiện trải nghiệm của người dùng và tạo sự thoải mái khi sử dụng sản phẩm.</w:t>
      </w:r>
    </w:p>
    <w:p w14:paraId="11DA1001" w14:textId="77777777" w:rsidR="002816AA" w:rsidRPr="002816AA" w:rsidRDefault="002816AA" w:rsidP="002816AA">
      <w:pPr>
        <w:pStyle w:val="Caption"/>
        <w:spacing w:before="60" w:after="120" w:line="312" w:lineRule="auto"/>
        <w:ind w:firstLine="720"/>
        <w:jc w:val="both"/>
        <w:rPr>
          <w:rFonts w:ascii="Times New Roman" w:hAnsi="Times New Roman" w:cs="Times New Roman"/>
          <w:b w:val="0"/>
          <w:iCs/>
          <w:color w:val="auto"/>
          <w:sz w:val="26"/>
          <w:szCs w:val="26"/>
        </w:rPr>
      </w:pPr>
      <w:r w:rsidRPr="002816AA">
        <w:rPr>
          <w:rFonts w:ascii="Times New Roman" w:hAnsi="Times New Roman" w:cs="Times New Roman"/>
          <w:b w:val="0"/>
          <w:iCs/>
          <w:color w:val="auto"/>
          <w:sz w:val="26"/>
          <w:szCs w:val="26"/>
        </w:rPr>
        <w:t>Dễ sử dụng: Giao diện người dùng phải được thiết kế sao cho dễ sử dụng, đơn giản và trực quan. Người dùng không nên mất quá nhiều thời gian để tìm hiểu hoặc sử dụng tính năng của sản phẩm.</w:t>
      </w:r>
    </w:p>
    <w:p w14:paraId="75A4A68A" w14:textId="77777777" w:rsidR="002816AA" w:rsidRPr="002816AA" w:rsidRDefault="002816AA" w:rsidP="002816AA">
      <w:pPr>
        <w:pStyle w:val="Caption"/>
        <w:spacing w:before="60" w:after="120" w:line="312" w:lineRule="auto"/>
        <w:ind w:firstLine="720"/>
        <w:jc w:val="both"/>
        <w:rPr>
          <w:rFonts w:ascii="Times New Roman" w:hAnsi="Times New Roman" w:cs="Times New Roman"/>
          <w:b w:val="0"/>
          <w:iCs/>
          <w:color w:val="auto"/>
          <w:sz w:val="26"/>
          <w:szCs w:val="26"/>
        </w:rPr>
      </w:pPr>
      <w:r w:rsidRPr="002816AA">
        <w:rPr>
          <w:rFonts w:ascii="Times New Roman" w:hAnsi="Times New Roman" w:cs="Times New Roman"/>
          <w:b w:val="0"/>
          <w:iCs/>
          <w:color w:val="auto"/>
          <w:sz w:val="26"/>
          <w:szCs w:val="26"/>
        </w:rPr>
        <w:t>Tính tương thích: Giao diện người dùng phải được thiết kế để tương thích với nhiều loại thiết bị và trình duyệt khác nhau. Điều này đảm bảo rằng người dùng có thể truy cập sản phẩm từ bất kỳ thiết bị nào và sử dụng các tính năng một cách dễ dàng.</w:t>
      </w:r>
    </w:p>
    <w:p w14:paraId="4895F478" w14:textId="77777777" w:rsidR="002816AA" w:rsidRPr="002816AA" w:rsidRDefault="002816AA" w:rsidP="002816AA">
      <w:pPr>
        <w:pStyle w:val="Caption"/>
        <w:spacing w:before="60" w:after="120" w:line="312" w:lineRule="auto"/>
        <w:ind w:firstLine="720"/>
        <w:jc w:val="both"/>
        <w:rPr>
          <w:rFonts w:ascii="Times New Roman" w:hAnsi="Times New Roman" w:cs="Times New Roman"/>
          <w:b w:val="0"/>
          <w:iCs/>
          <w:color w:val="auto"/>
          <w:sz w:val="26"/>
          <w:szCs w:val="26"/>
        </w:rPr>
      </w:pPr>
      <w:r w:rsidRPr="002816AA">
        <w:rPr>
          <w:rFonts w:ascii="Times New Roman" w:hAnsi="Times New Roman" w:cs="Times New Roman"/>
          <w:b w:val="0"/>
          <w:iCs/>
          <w:color w:val="auto"/>
          <w:sz w:val="26"/>
          <w:szCs w:val="26"/>
        </w:rPr>
        <w:t>Thiết kế đồ họa: Thiết kế đồ họa của giao diện người dùng cần phải được tối ưu hóa để tạo ra sự thẩm mỹ và hấp dẫn. Điều này giúp người dùng có trải nghiệm tốt hơn khi sử dụng sản phẩm.</w:t>
      </w:r>
    </w:p>
    <w:p w14:paraId="3BD06EA5" w14:textId="77777777" w:rsidR="002816AA" w:rsidRPr="002816AA" w:rsidRDefault="002816AA" w:rsidP="002816AA">
      <w:pPr>
        <w:pStyle w:val="Caption"/>
        <w:spacing w:before="60" w:after="120" w:line="312" w:lineRule="auto"/>
        <w:ind w:firstLine="720"/>
        <w:jc w:val="both"/>
        <w:rPr>
          <w:rFonts w:ascii="Times New Roman" w:hAnsi="Times New Roman" w:cs="Times New Roman"/>
          <w:b w:val="0"/>
          <w:iCs/>
          <w:color w:val="auto"/>
          <w:sz w:val="26"/>
          <w:szCs w:val="26"/>
        </w:rPr>
      </w:pPr>
      <w:r w:rsidRPr="002816AA">
        <w:rPr>
          <w:rFonts w:ascii="Times New Roman" w:hAnsi="Times New Roman" w:cs="Times New Roman"/>
          <w:b w:val="0"/>
          <w:iCs/>
          <w:color w:val="auto"/>
          <w:sz w:val="26"/>
          <w:szCs w:val="26"/>
        </w:rPr>
        <w:lastRenderedPageBreak/>
        <w:t>Tính tiện lợi: Giao diện người dùng cần phải đảm bảo tính tiện lợi và tiết kiệm thời gian cho người dùng. Ví dụ, nếu người dùng có thể tìm kiếm thông tin nhanh chóng hoặc truy cập tính năng một cách dễ dàng, họ sẽ có trải nghiệm tốt hơn.</w:t>
      </w:r>
    </w:p>
    <w:p w14:paraId="753323AA" w14:textId="278E9A8A" w:rsidR="00EA0A52" w:rsidRDefault="002816AA" w:rsidP="002816AA">
      <w:pPr>
        <w:pStyle w:val="Caption"/>
        <w:spacing w:before="60" w:after="120" w:line="312" w:lineRule="auto"/>
        <w:ind w:firstLine="720"/>
        <w:jc w:val="both"/>
        <w:rPr>
          <w:rFonts w:ascii="Times New Roman" w:hAnsi="Times New Roman" w:cs="Times New Roman"/>
          <w:b w:val="0"/>
          <w:iCs/>
          <w:color w:val="auto"/>
          <w:sz w:val="26"/>
          <w:szCs w:val="26"/>
        </w:rPr>
      </w:pPr>
      <w:r w:rsidRPr="002816AA">
        <w:rPr>
          <w:rFonts w:ascii="Times New Roman" w:hAnsi="Times New Roman" w:cs="Times New Roman"/>
          <w:b w:val="0"/>
          <w:iCs/>
          <w:color w:val="auto"/>
          <w:sz w:val="26"/>
          <w:szCs w:val="26"/>
        </w:rPr>
        <w:t>Tương tác: Giao diện người dùng cần cung cấp các tương tác phù hợp để giúp người dùng tương tác với sản phẩm một cách dễ dàng. Các tính năng như kéo và thả, click và cuộn, cũng như các phương pháp tương tác khác có thể giúp cải thiện</w:t>
      </w:r>
      <w:r w:rsidR="00B06644">
        <w:rPr>
          <w:rFonts w:ascii="Times New Roman" w:hAnsi="Times New Roman" w:cs="Times New Roman"/>
          <w:b w:val="0"/>
          <w:iCs/>
          <w:color w:val="auto"/>
          <w:sz w:val="26"/>
          <w:szCs w:val="26"/>
        </w:rPr>
        <w:t xml:space="preserve"> hệ thống.</w:t>
      </w:r>
    </w:p>
    <w:p w14:paraId="2966328A" w14:textId="77777777" w:rsidR="002812CE" w:rsidRDefault="002812CE">
      <w:pPr>
        <w:spacing w:after="200" w:line="276" w:lineRule="auto"/>
        <w:rPr>
          <w:rFonts w:eastAsiaTheme="majorEastAsia" w:cs="Times New Roman"/>
          <w:b/>
          <w:bCs/>
          <w:szCs w:val="28"/>
        </w:rPr>
      </w:pPr>
      <w:r>
        <w:rPr>
          <w:rFonts w:cs="Times New Roman"/>
        </w:rPr>
        <w:br w:type="page"/>
      </w:r>
    </w:p>
    <w:p w14:paraId="30420CCD" w14:textId="0B7F3022" w:rsidR="004B075E" w:rsidRPr="002812CE" w:rsidRDefault="004B075E" w:rsidP="002812CE">
      <w:pPr>
        <w:pStyle w:val="Heading1"/>
        <w:numPr>
          <w:ilvl w:val="0"/>
          <w:numId w:val="0"/>
        </w:numPr>
        <w:jc w:val="left"/>
        <w:rPr>
          <w:rFonts w:cs="Times New Roman"/>
          <w:sz w:val="28"/>
        </w:rPr>
      </w:pPr>
      <w:bookmarkStart w:id="58" w:name="_Toc132104186"/>
      <w:r w:rsidRPr="002812CE">
        <w:rPr>
          <w:rFonts w:cs="Times New Roman"/>
          <w:sz w:val="28"/>
        </w:rPr>
        <w:lastRenderedPageBreak/>
        <w:t>13. THIẾT KẾ KIỂM THỬ</w:t>
      </w:r>
      <w:bookmarkEnd w:id="58"/>
    </w:p>
    <w:p w14:paraId="40589570" w14:textId="1C53FF80" w:rsidR="004B075E" w:rsidRPr="00C1480E" w:rsidRDefault="000D247D" w:rsidP="00C1480E">
      <w:pPr>
        <w:pStyle w:val="Heading2"/>
        <w:numPr>
          <w:ilvl w:val="0"/>
          <w:numId w:val="0"/>
        </w:numPr>
        <w:rPr>
          <w:rFonts w:cs="Times New Roman"/>
          <w:b w:val="0"/>
          <w:bCs w:val="0"/>
          <w:sz w:val="28"/>
          <w:szCs w:val="28"/>
        </w:rPr>
      </w:pPr>
      <w:bookmarkStart w:id="59" w:name="_Toc132104187"/>
      <w:r w:rsidRPr="00C1480E">
        <w:rPr>
          <w:rFonts w:cs="Times New Roman"/>
          <w:sz w:val="28"/>
          <w:szCs w:val="28"/>
        </w:rPr>
        <w:t>13.1 Các ca kiểm thử</w:t>
      </w:r>
      <w:r w:rsidR="00C1480E">
        <w:rPr>
          <w:rFonts w:cs="Times New Roman"/>
          <w:sz w:val="28"/>
          <w:szCs w:val="28"/>
        </w:rPr>
        <w:t xml:space="preserve"> </w:t>
      </w:r>
      <w:r w:rsidR="00C1480E">
        <w:rPr>
          <w:rFonts w:cs="Times New Roman"/>
          <w:b w:val="0"/>
          <w:bCs w:val="0"/>
          <w:sz w:val="28"/>
          <w:szCs w:val="28"/>
        </w:rPr>
        <w:t>(</w:t>
      </w:r>
      <w:r w:rsidR="00C1480E">
        <w:rPr>
          <w:rStyle w:val="fontstyle01"/>
        </w:rPr>
        <w:t>Test Cases</w:t>
      </w:r>
      <w:r w:rsidR="00C1480E">
        <w:rPr>
          <w:rStyle w:val="fontstyle01"/>
        </w:rPr>
        <w:t>)</w:t>
      </w:r>
      <w:bookmarkEnd w:id="59"/>
    </w:p>
    <w:p w14:paraId="31B2ECCA" w14:textId="77777777" w:rsidR="009174B9" w:rsidRPr="009174B9" w:rsidRDefault="009174B9" w:rsidP="009174B9">
      <w:pPr>
        <w:pStyle w:val="Caption"/>
        <w:spacing w:before="60" w:after="120" w:line="312" w:lineRule="auto"/>
        <w:ind w:firstLine="720"/>
        <w:jc w:val="both"/>
        <w:rPr>
          <w:rFonts w:ascii="Times New Roman" w:hAnsi="Times New Roman" w:cs="Times New Roman"/>
          <w:b w:val="0"/>
          <w:iCs/>
          <w:color w:val="auto"/>
          <w:sz w:val="26"/>
          <w:szCs w:val="26"/>
        </w:rPr>
      </w:pPr>
      <w:r w:rsidRPr="009174B9">
        <w:rPr>
          <w:rFonts w:ascii="Times New Roman" w:hAnsi="Times New Roman" w:cs="Times New Roman"/>
          <w:b w:val="0"/>
          <w:iCs/>
          <w:color w:val="auto"/>
          <w:sz w:val="26"/>
          <w:szCs w:val="26"/>
        </w:rPr>
        <w:t>Trong thiết kế kiểm thử, test cases là một tập hợp các bước cụ thể mà một người kiểm thử phải thực hiện để kiểm tra tính năng hoặc chức năng của một ứng dụng hoặc hệ thống. Mỗi test case đại diện cho một trường hợp kiểm thử cụ thể để đảm bảo rằng ứng dụng hoặc hệ thống đang hoạt động đúng như mong đợi.</w:t>
      </w:r>
    </w:p>
    <w:p w14:paraId="3832DB39" w14:textId="77777777" w:rsidR="009174B9" w:rsidRPr="009174B9" w:rsidRDefault="009174B9" w:rsidP="009174B9">
      <w:pPr>
        <w:pStyle w:val="Caption"/>
        <w:spacing w:before="60" w:after="120" w:line="312" w:lineRule="auto"/>
        <w:ind w:firstLine="720"/>
        <w:jc w:val="both"/>
        <w:rPr>
          <w:rFonts w:ascii="Times New Roman" w:hAnsi="Times New Roman" w:cs="Times New Roman"/>
          <w:b w:val="0"/>
          <w:iCs/>
          <w:color w:val="auto"/>
          <w:sz w:val="26"/>
          <w:szCs w:val="26"/>
        </w:rPr>
      </w:pPr>
      <w:r w:rsidRPr="009174B9">
        <w:rPr>
          <w:rFonts w:ascii="Times New Roman" w:hAnsi="Times New Roman" w:cs="Times New Roman"/>
          <w:b w:val="0"/>
          <w:iCs/>
          <w:color w:val="auto"/>
          <w:sz w:val="26"/>
          <w:szCs w:val="26"/>
        </w:rPr>
        <w:t>Một test case bao gồm các phần sau:</w:t>
      </w:r>
    </w:p>
    <w:p w14:paraId="1210EB62" w14:textId="77777777" w:rsidR="009174B9" w:rsidRPr="009174B9" w:rsidRDefault="009174B9" w:rsidP="005D00DD">
      <w:pPr>
        <w:pStyle w:val="Caption"/>
        <w:numPr>
          <w:ilvl w:val="0"/>
          <w:numId w:val="14"/>
        </w:numPr>
        <w:spacing w:before="60" w:after="120" w:line="312" w:lineRule="auto"/>
        <w:jc w:val="both"/>
        <w:rPr>
          <w:rFonts w:ascii="Times New Roman" w:hAnsi="Times New Roman" w:cs="Times New Roman"/>
          <w:b w:val="0"/>
          <w:iCs/>
          <w:color w:val="auto"/>
          <w:sz w:val="26"/>
          <w:szCs w:val="26"/>
        </w:rPr>
      </w:pPr>
      <w:r w:rsidRPr="009174B9">
        <w:rPr>
          <w:rFonts w:ascii="Times New Roman" w:hAnsi="Times New Roman" w:cs="Times New Roman"/>
          <w:b w:val="0"/>
          <w:iCs/>
          <w:color w:val="auto"/>
          <w:sz w:val="26"/>
          <w:szCs w:val="26"/>
        </w:rPr>
        <w:t>Mô tả: mô tả rõ ràng mục đích của test case và các bước kiểm thử cần thiết để kiểm tra tính năng hoặc chức năng của ứng dụng hoặc hệ thống.</w:t>
      </w:r>
    </w:p>
    <w:p w14:paraId="2E22C1A1" w14:textId="77777777" w:rsidR="009174B9" w:rsidRPr="009174B9" w:rsidRDefault="009174B9" w:rsidP="005D00DD">
      <w:pPr>
        <w:pStyle w:val="Caption"/>
        <w:numPr>
          <w:ilvl w:val="0"/>
          <w:numId w:val="14"/>
        </w:numPr>
        <w:spacing w:before="60" w:after="120" w:line="312" w:lineRule="auto"/>
        <w:jc w:val="both"/>
        <w:rPr>
          <w:rFonts w:ascii="Times New Roman" w:hAnsi="Times New Roman" w:cs="Times New Roman"/>
          <w:b w:val="0"/>
          <w:iCs/>
          <w:color w:val="auto"/>
          <w:sz w:val="26"/>
          <w:szCs w:val="26"/>
        </w:rPr>
      </w:pPr>
      <w:r w:rsidRPr="009174B9">
        <w:rPr>
          <w:rFonts w:ascii="Times New Roman" w:hAnsi="Times New Roman" w:cs="Times New Roman"/>
          <w:b w:val="0"/>
          <w:iCs/>
          <w:color w:val="auto"/>
          <w:sz w:val="26"/>
          <w:szCs w:val="26"/>
        </w:rPr>
        <w:t>Dữ liệu đầu vào: cung cấp các giá trị đầu vào mà người kiểm thử cần phải nhập để thực hiện test case.</w:t>
      </w:r>
    </w:p>
    <w:p w14:paraId="066B0BB8" w14:textId="77777777" w:rsidR="009174B9" w:rsidRPr="009174B9" w:rsidRDefault="009174B9" w:rsidP="005D00DD">
      <w:pPr>
        <w:pStyle w:val="Caption"/>
        <w:numPr>
          <w:ilvl w:val="0"/>
          <w:numId w:val="14"/>
        </w:numPr>
        <w:spacing w:before="60" w:after="120" w:line="312" w:lineRule="auto"/>
        <w:jc w:val="both"/>
        <w:rPr>
          <w:rFonts w:ascii="Times New Roman" w:hAnsi="Times New Roman" w:cs="Times New Roman"/>
          <w:b w:val="0"/>
          <w:iCs/>
          <w:color w:val="auto"/>
          <w:sz w:val="26"/>
          <w:szCs w:val="26"/>
        </w:rPr>
      </w:pPr>
      <w:r w:rsidRPr="009174B9">
        <w:rPr>
          <w:rFonts w:ascii="Times New Roman" w:hAnsi="Times New Roman" w:cs="Times New Roman"/>
          <w:b w:val="0"/>
          <w:iCs/>
          <w:color w:val="auto"/>
          <w:sz w:val="26"/>
          <w:szCs w:val="26"/>
        </w:rPr>
        <w:t>Bước thực hiện: đưa ra một loạt các bước cụ thể mà người kiểm thử cần thực hiện để kiểm tra tính năng hoặc chức năng của ứng dụng hoặc hệ thống.</w:t>
      </w:r>
    </w:p>
    <w:p w14:paraId="53AD373B" w14:textId="77777777" w:rsidR="009174B9" w:rsidRPr="009174B9" w:rsidRDefault="009174B9" w:rsidP="005D00DD">
      <w:pPr>
        <w:pStyle w:val="Caption"/>
        <w:numPr>
          <w:ilvl w:val="0"/>
          <w:numId w:val="14"/>
        </w:numPr>
        <w:spacing w:before="60" w:after="120" w:line="312" w:lineRule="auto"/>
        <w:jc w:val="both"/>
        <w:rPr>
          <w:rFonts w:ascii="Times New Roman" w:hAnsi="Times New Roman" w:cs="Times New Roman"/>
          <w:b w:val="0"/>
          <w:iCs/>
          <w:color w:val="auto"/>
          <w:sz w:val="26"/>
          <w:szCs w:val="26"/>
        </w:rPr>
      </w:pPr>
      <w:r w:rsidRPr="009174B9">
        <w:rPr>
          <w:rFonts w:ascii="Times New Roman" w:hAnsi="Times New Roman" w:cs="Times New Roman"/>
          <w:b w:val="0"/>
          <w:iCs/>
          <w:color w:val="auto"/>
          <w:sz w:val="26"/>
          <w:szCs w:val="26"/>
        </w:rPr>
        <w:t>Dữ liệu đầu ra: đưa ra kết quả mong đợi mà người kiểm thử cần xác nhận để kiểm tra tính chính xác của ứng dụng hoặc hệ thống.</w:t>
      </w:r>
    </w:p>
    <w:p w14:paraId="372CC4C6" w14:textId="77777777" w:rsidR="009174B9" w:rsidRPr="009174B9" w:rsidRDefault="009174B9" w:rsidP="005D00DD">
      <w:pPr>
        <w:pStyle w:val="Caption"/>
        <w:numPr>
          <w:ilvl w:val="0"/>
          <w:numId w:val="14"/>
        </w:numPr>
        <w:spacing w:before="60" w:after="120" w:line="312" w:lineRule="auto"/>
        <w:jc w:val="both"/>
        <w:rPr>
          <w:rFonts w:ascii="Times New Roman" w:hAnsi="Times New Roman" w:cs="Times New Roman"/>
          <w:b w:val="0"/>
          <w:iCs/>
          <w:color w:val="auto"/>
          <w:sz w:val="26"/>
          <w:szCs w:val="26"/>
        </w:rPr>
      </w:pPr>
      <w:r w:rsidRPr="009174B9">
        <w:rPr>
          <w:rFonts w:ascii="Times New Roman" w:hAnsi="Times New Roman" w:cs="Times New Roman"/>
          <w:b w:val="0"/>
          <w:iCs/>
          <w:color w:val="auto"/>
          <w:sz w:val="26"/>
          <w:szCs w:val="26"/>
        </w:rPr>
        <w:t>Trạng thái kiểm thử: xác định kết quả của test case sau khi được thực hiện, bao gồm trạng thái pass (đạt) hoặc fail (không đạt).</w:t>
      </w:r>
    </w:p>
    <w:p w14:paraId="4B85C0D0" w14:textId="77777777" w:rsidR="009174B9" w:rsidRPr="009174B9" w:rsidRDefault="009174B9" w:rsidP="005D00DD">
      <w:pPr>
        <w:pStyle w:val="Caption"/>
        <w:numPr>
          <w:ilvl w:val="0"/>
          <w:numId w:val="14"/>
        </w:numPr>
        <w:spacing w:before="60" w:after="120" w:line="312" w:lineRule="auto"/>
        <w:jc w:val="both"/>
        <w:rPr>
          <w:rFonts w:ascii="Times New Roman" w:hAnsi="Times New Roman" w:cs="Times New Roman"/>
          <w:b w:val="0"/>
          <w:iCs/>
          <w:color w:val="auto"/>
          <w:sz w:val="26"/>
          <w:szCs w:val="26"/>
        </w:rPr>
      </w:pPr>
      <w:r w:rsidRPr="009174B9">
        <w:rPr>
          <w:rFonts w:ascii="Times New Roman" w:hAnsi="Times New Roman" w:cs="Times New Roman"/>
          <w:b w:val="0"/>
          <w:iCs/>
          <w:color w:val="auto"/>
          <w:sz w:val="26"/>
          <w:szCs w:val="26"/>
        </w:rPr>
        <w:t>Tiêu chí đánh giá: xác định các tiêu chí để đánh giá kết quả kiểm thử của test case.</w:t>
      </w:r>
    </w:p>
    <w:p w14:paraId="2BD34B7D" w14:textId="13B63917" w:rsidR="000D247D" w:rsidRDefault="009174B9" w:rsidP="009174B9">
      <w:pPr>
        <w:pStyle w:val="Caption"/>
        <w:spacing w:before="60" w:after="120" w:line="312" w:lineRule="auto"/>
        <w:ind w:firstLine="720"/>
        <w:jc w:val="both"/>
        <w:rPr>
          <w:rFonts w:ascii="Times New Roman" w:hAnsi="Times New Roman" w:cs="Times New Roman"/>
          <w:b w:val="0"/>
          <w:iCs/>
          <w:color w:val="auto"/>
          <w:sz w:val="26"/>
          <w:szCs w:val="26"/>
        </w:rPr>
      </w:pPr>
      <w:r w:rsidRPr="009174B9">
        <w:rPr>
          <w:rFonts w:ascii="Times New Roman" w:hAnsi="Times New Roman" w:cs="Times New Roman"/>
          <w:b w:val="0"/>
          <w:iCs/>
          <w:color w:val="auto"/>
          <w:sz w:val="26"/>
          <w:szCs w:val="26"/>
        </w:rPr>
        <w:t>Các test case đóng vai trò quan trọng trong quá trình kiểm thử của một ứng dụng hoặc hệ thống, giúp đảm bảo rằng tính năng và chức năng của nó hoạt động đúng như mong đợi.</w:t>
      </w:r>
    </w:p>
    <w:p w14:paraId="39F43E03" w14:textId="244D2652" w:rsidR="005D00DD" w:rsidRPr="00B60236" w:rsidRDefault="00104D72" w:rsidP="00B60236">
      <w:pPr>
        <w:pStyle w:val="Heading2"/>
        <w:numPr>
          <w:ilvl w:val="0"/>
          <w:numId w:val="0"/>
        </w:numPr>
        <w:rPr>
          <w:rFonts w:cs="Times New Roman"/>
          <w:sz w:val="28"/>
          <w:szCs w:val="28"/>
        </w:rPr>
      </w:pPr>
      <w:bookmarkStart w:id="60" w:name="_Toc132104188"/>
      <w:r w:rsidRPr="00B60236">
        <w:rPr>
          <w:rFonts w:cs="Times New Roman"/>
          <w:sz w:val="28"/>
          <w:szCs w:val="28"/>
        </w:rPr>
        <w:t>13.2 Tích hợp kiểm thử</w:t>
      </w:r>
      <w:bookmarkEnd w:id="60"/>
    </w:p>
    <w:p w14:paraId="679C3EE6" w14:textId="77777777" w:rsidR="00E36CEF" w:rsidRPr="00E36CEF" w:rsidRDefault="00E36CEF" w:rsidP="00E36CEF">
      <w:pPr>
        <w:pStyle w:val="Caption"/>
        <w:spacing w:before="60" w:after="120" w:line="312" w:lineRule="auto"/>
        <w:ind w:firstLine="720"/>
        <w:jc w:val="both"/>
        <w:rPr>
          <w:rFonts w:ascii="Times New Roman" w:hAnsi="Times New Roman" w:cs="Times New Roman"/>
          <w:b w:val="0"/>
          <w:iCs/>
          <w:color w:val="auto"/>
          <w:sz w:val="26"/>
          <w:szCs w:val="26"/>
        </w:rPr>
      </w:pPr>
      <w:r w:rsidRPr="00E36CEF">
        <w:rPr>
          <w:rFonts w:ascii="Times New Roman" w:hAnsi="Times New Roman" w:cs="Times New Roman"/>
          <w:b w:val="0"/>
          <w:iCs/>
          <w:color w:val="auto"/>
          <w:sz w:val="26"/>
          <w:szCs w:val="26"/>
        </w:rPr>
        <w:t>Integration testing là một phương pháp kiểm thử phần mềm, trong đó các module con hoặc các thành phần phần mềm được kết hợp với nhau để kiểm tra tính tương tác và tính toàn vẹn của hệ thống. Trong quá trình này, các module được kiểm tra xem chúng hoạt động đúng cách khi được kết hợp với các module khác. Mục đích của integration testing là đảm bảo rằng các module con hoạt động tốt với nhau và hệ thống là hoàn chỉnh và đáng tin cậy.</w:t>
      </w:r>
    </w:p>
    <w:p w14:paraId="7025D97D" w14:textId="77777777" w:rsidR="00E36CEF" w:rsidRPr="00E36CEF" w:rsidRDefault="00E36CEF" w:rsidP="00E36CEF">
      <w:pPr>
        <w:pStyle w:val="Caption"/>
        <w:spacing w:before="60" w:after="120" w:line="312" w:lineRule="auto"/>
        <w:ind w:firstLine="720"/>
        <w:jc w:val="both"/>
        <w:rPr>
          <w:rFonts w:ascii="Times New Roman" w:hAnsi="Times New Roman" w:cs="Times New Roman"/>
          <w:b w:val="0"/>
          <w:iCs/>
          <w:color w:val="auto"/>
          <w:sz w:val="26"/>
          <w:szCs w:val="26"/>
        </w:rPr>
      </w:pPr>
      <w:r w:rsidRPr="00E36CEF">
        <w:rPr>
          <w:rFonts w:ascii="Times New Roman" w:hAnsi="Times New Roman" w:cs="Times New Roman"/>
          <w:b w:val="0"/>
          <w:iCs/>
          <w:color w:val="auto"/>
          <w:sz w:val="26"/>
          <w:szCs w:val="26"/>
        </w:rPr>
        <w:t xml:space="preserve">Các kỹ thuật tích hợp thường được sử dụng trong integration testing bao gồm top-down integration, bottom-up integration và mixed integration. Trong top-down </w:t>
      </w:r>
      <w:r w:rsidRPr="00E36CEF">
        <w:rPr>
          <w:rFonts w:ascii="Times New Roman" w:hAnsi="Times New Roman" w:cs="Times New Roman"/>
          <w:b w:val="0"/>
          <w:iCs/>
          <w:color w:val="auto"/>
          <w:sz w:val="26"/>
          <w:szCs w:val="26"/>
        </w:rPr>
        <w:lastRenderedPageBreak/>
        <w:t>integration, các module cao nhất trong hệ thống được kiểm tra trước, sau đó các module cấp thấp hơn được kết hợp với chúng. Trong bottom-up integration, các module cấp thấp nhất được kiểm tra trước, sau đó các module cao hơn được kết hợp với chúng. Trong mixed integration, một số module được kết hợp với nhau theo cách top-down và một số khác được kết hợp với nhau theo cách bottom-up.</w:t>
      </w:r>
    </w:p>
    <w:p w14:paraId="7BCF198A" w14:textId="3673299D" w:rsidR="00104D72" w:rsidRDefault="00E36CEF" w:rsidP="00E36CEF">
      <w:pPr>
        <w:pStyle w:val="Caption"/>
        <w:spacing w:before="60" w:after="120" w:line="312" w:lineRule="auto"/>
        <w:ind w:firstLine="720"/>
        <w:jc w:val="both"/>
        <w:rPr>
          <w:rFonts w:ascii="Times New Roman" w:hAnsi="Times New Roman" w:cs="Times New Roman"/>
          <w:b w:val="0"/>
          <w:iCs/>
          <w:color w:val="auto"/>
          <w:sz w:val="26"/>
          <w:szCs w:val="26"/>
        </w:rPr>
      </w:pPr>
      <w:r w:rsidRPr="00E36CEF">
        <w:rPr>
          <w:rFonts w:ascii="Times New Roman" w:hAnsi="Times New Roman" w:cs="Times New Roman"/>
          <w:b w:val="0"/>
          <w:iCs/>
          <w:color w:val="auto"/>
          <w:sz w:val="26"/>
          <w:szCs w:val="26"/>
        </w:rPr>
        <w:t>Việc thực hiện integration testing đòi hỏi một chiến lược kiểm thử tốt và các kỹ thuật kiểm thử hiệu quả để đảm bảo rằng hệ thống được kiểm tra đầy đủ và kịp thời. Integration testing thường được thực hiện sau khi đã hoàn thành các bước kiểm thử đơn vị và trước khi kiểm thử hệ thống.</w:t>
      </w:r>
    </w:p>
    <w:p w14:paraId="0D4CD46F" w14:textId="77777777" w:rsidR="003B6B62" w:rsidRDefault="003B6B62">
      <w:pPr>
        <w:spacing w:after="200" w:line="276" w:lineRule="auto"/>
        <w:rPr>
          <w:rFonts w:eastAsiaTheme="majorEastAsia" w:cs="Times New Roman"/>
          <w:b/>
          <w:bCs/>
          <w:szCs w:val="28"/>
        </w:rPr>
      </w:pPr>
      <w:r>
        <w:rPr>
          <w:rFonts w:cs="Times New Roman"/>
        </w:rPr>
        <w:br w:type="page"/>
      </w:r>
    </w:p>
    <w:p w14:paraId="4A9EB216" w14:textId="32C7B848" w:rsidR="003B6B62" w:rsidRDefault="003B6B62" w:rsidP="003B6B62">
      <w:pPr>
        <w:pStyle w:val="Heading1"/>
        <w:numPr>
          <w:ilvl w:val="0"/>
          <w:numId w:val="0"/>
        </w:numPr>
        <w:jc w:val="left"/>
        <w:rPr>
          <w:rFonts w:cs="Times New Roman"/>
          <w:sz w:val="28"/>
        </w:rPr>
      </w:pPr>
      <w:bookmarkStart w:id="61" w:name="_Toc132104189"/>
      <w:r w:rsidRPr="003B6B62">
        <w:rPr>
          <w:rFonts w:cs="Times New Roman"/>
          <w:sz w:val="28"/>
        </w:rPr>
        <w:lastRenderedPageBreak/>
        <w:t>14. KẾT LUẬN</w:t>
      </w:r>
      <w:r w:rsidR="00733CF6">
        <w:rPr>
          <w:rFonts w:cs="Times New Roman"/>
          <w:sz w:val="28"/>
        </w:rPr>
        <w:t xml:space="preserve"> VÀ CÁC </w:t>
      </w:r>
      <w:r w:rsidR="00F20B88">
        <w:rPr>
          <w:rFonts w:cs="Times New Roman"/>
          <w:sz w:val="28"/>
        </w:rPr>
        <w:t>CÔNG VIỆC TRONG TƯƠNG LAI</w:t>
      </w:r>
      <w:bookmarkEnd w:id="61"/>
    </w:p>
    <w:p w14:paraId="0C471278" w14:textId="77777777" w:rsidR="00F20B88" w:rsidRPr="00F20B88" w:rsidRDefault="00F20B88" w:rsidP="00F20B88"/>
    <w:p w14:paraId="29D28477" w14:textId="77777777" w:rsidR="003B6B62" w:rsidRPr="003B6B62" w:rsidRDefault="003B6B62" w:rsidP="003B6B62">
      <w:pPr>
        <w:rPr>
          <w:lang w:val="de-DE"/>
        </w:rPr>
      </w:pPr>
    </w:p>
    <w:p w14:paraId="13D3662A" w14:textId="77777777" w:rsidR="00C23F58" w:rsidRDefault="00C23F58" w:rsidP="00C23F58">
      <w:pPr>
        <w:pStyle w:val="z-TopofForm"/>
      </w:pPr>
      <w:r>
        <w:t>Top of Form</w:t>
      </w:r>
    </w:p>
    <w:p w14:paraId="0B1E5DA6" w14:textId="2D3026D7" w:rsidR="00D122E6" w:rsidRDefault="00D122E6" w:rsidP="00460719">
      <w:pPr>
        <w:pStyle w:val="Caption"/>
        <w:spacing w:before="60" w:after="120" w:line="312" w:lineRule="auto"/>
        <w:jc w:val="both"/>
        <w:rPr>
          <w:rFonts w:eastAsiaTheme="majorEastAsia" w:cs="Times New Roman"/>
          <w:b w:val="0"/>
          <w:bCs w:val="0"/>
          <w:szCs w:val="28"/>
        </w:rPr>
      </w:pPr>
      <w:r w:rsidRPr="00460719">
        <w:rPr>
          <w:rFonts w:ascii="Times New Roman" w:hAnsi="Times New Roman" w:cs="Times New Roman"/>
          <w:b w:val="0"/>
          <w:iCs/>
          <w:color w:val="auto"/>
          <w:sz w:val="26"/>
          <w:szCs w:val="26"/>
        </w:rPr>
        <w:br w:type="page"/>
      </w:r>
    </w:p>
    <w:p w14:paraId="2E55BFE3" w14:textId="77777777" w:rsidR="002812CE" w:rsidRDefault="002812CE">
      <w:pPr>
        <w:spacing w:after="200" w:line="276" w:lineRule="auto"/>
        <w:rPr>
          <w:rFonts w:eastAsiaTheme="majorEastAsia" w:cs="Times New Roman"/>
          <w:b/>
          <w:bCs/>
          <w:szCs w:val="28"/>
        </w:rPr>
      </w:pPr>
      <w:r>
        <w:rPr>
          <w:rFonts w:cs="Times New Roman"/>
        </w:rPr>
        <w:lastRenderedPageBreak/>
        <w:br w:type="page"/>
      </w:r>
    </w:p>
    <w:p w14:paraId="1D752106" w14:textId="77777777" w:rsidR="002812CE" w:rsidRDefault="002812CE">
      <w:pPr>
        <w:spacing w:after="200" w:line="276" w:lineRule="auto"/>
        <w:rPr>
          <w:rFonts w:eastAsiaTheme="majorEastAsia" w:cs="Times New Roman"/>
          <w:b/>
          <w:bCs/>
          <w:szCs w:val="28"/>
        </w:rPr>
      </w:pPr>
      <w:r>
        <w:rPr>
          <w:rFonts w:cs="Times New Roman"/>
        </w:rPr>
        <w:lastRenderedPageBreak/>
        <w:br w:type="page"/>
      </w:r>
    </w:p>
    <w:p w14:paraId="4E7B7851" w14:textId="2AAF2D99" w:rsidR="00CE2A42" w:rsidRPr="00140EC2" w:rsidRDefault="00CE2A42" w:rsidP="009A55D7">
      <w:pPr>
        <w:pStyle w:val="Heading1"/>
        <w:numPr>
          <w:ilvl w:val="0"/>
          <w:numId w:val="0"/>
        </w:numPr>
        <w:jc w:val="left"/>
        <w:rPr>
          <w:rFonts w:cs="Times New Roman"/>
          <w:sz w:val="28"/>
        </w:rPr>
      </w:pPr>
      <w:bookmarkStart w:id="62" w:name="_Toc132104190"/>
      <w:r w:rsidRPr="00140EC2">
        <w:rPr>
          <w:rFonts w:cs="Times New Roman"/>
          <w:sz w:val="28"/>
        </w:rPr>
        <w:lastRenderedPageBreak/>
        <w:t>TÀI LIỆU THAM KHẢO</w:t>
      </w:r>
      <w:bookmarkEnd w:id="62"/>
    </w:p>
    <w:p w14:paraId="3CDCDEF2" w14:textId="03DCEE9E" w:rsidR="009A55D7" w:rsidRPr="00140EC2" w:rsidRDefault="009A55D7" w:rsidP="009A55D7">
      <w:pPr>
        <w:rPr>
          <w:rFonts w:cs="Times New Roman"/>
          <w:szCs w:val="28"/>
        </w:rPr>
      </w:pPr>
      <w:r w:rsidRPr="00140EC2">
        <w:rPr>
          <w:rFonts w:cs="Times New Roman"/>
          <w:szCs w:val="28"/>
        </w:rPr>
        <w:t xml:space="preserve">[1]. </w:t>
      </w:r>
      <w:r w:rsidR="0012303A">
        <w:rPr>
          <w:rFonts w:cs="Times New Roman"/>
          <w:szCs w:val="28"/>
        </w:rPr>
        <w:t>….</w:t>
      </w:r>
    </w:p>
    <w:p w14:paraId="5CAB6048" w14:textId="4D29D76D" w:rsidR="009A55D7" w:rsidRPr="00140EC2" w:rsidRDefault="009A55D7" w:rsidP="009A55D7">
      <w:pPr>
        <w:rPr>
          <w:rFonts w:cs="Times New Roman"/>
          <w:szCs w:val="28"/>
        </w:rPr>
      </w:pPr>
      <w:r w:rsidRPr="00140EC2">
        <w:rPr>
          <w:rFonts w:cs="Times New Roman"/>
          <w:szCs w:val="28"/>
        </w:rPr>
        <w:t xml:space="preserve">[2]. </w:t>
      </w:r>
      <w:r w:rsidR="0012303A">
        <w:rPr>
          <w:rFonts w:cs="Times New Roman"/>
          <w:szCs w:val="28"/>
        </w:rPr>
        <w:t>…..</w:t>
      </w:r>
    </w:p>
    <w:p w14:paraId="77043DB8" w14:textId="5D75D3BE" w:rsidR="009A55D7" w:rsidRPr="00140EC2" w:rsidRDefault="009A55D7" w:rsidP="009A55D7">
      <w:pPr>
        <w:rPr>
          <w:rFonts w:cs="Times New Roman"/>
          <w:szCs w:val="28"/>
        </w:rPr>
      </w:pPr>
      <w:r w:rsidRPr="00140EC2">
        <w:rPr>
          <w:rFonts w:cs="Times New Roman"/>
          <w:szCs w:val="28"/>
        </w:rPr>
        <w:t xml:space="preserve">[3]. </w:t>
      </w:r>
      <w:r w:rsidR="0012303A">
        <w:rPr>
          <w:rFonts w:cs="Times New Roman"/>
          <w:szCs w:val="28"/>
        </w:rPr>
        <w:t>….</w:t>
      </w:r>
    </w:p>
    <w:p w14:paraId="3382C976" w14:textId="1A96D233" w:rsidR="00996ECC" w:rsidRPr="00140EC2" w:rsidRDefault="00996ECC" w:rsidP="00996ECC">
      <w:pPr>
        <w:rPr>
          <w:rFonts w:cs="Times New Roman"/>
          <w:szCs w:val="28"/>
        </w:rPr>
      </w:pPr>
      <w:r w:rsidRPr="00140EC2">
        <w:rPr>
          <w:rFonts w:cs="Times New Roman"/>
          <w:szCs w:val="28"/>
        </w:rPr>
        <w:t xml:space="preserve"> </w:t>
      </w:r>
    </w:p>
    <w:sectPr w:rsidR="00996ECC" w:rsidRPr="00140EC2" w:rsidSect="0059218E">
      <w:headerReference w:type="default" r:id="rId14"/>
      <w:footerReference w:type="default" r:id="rId15"/>
      <w:pgSz w:w="11907" w:h="16839" w:code="9"/>
      <w:pgMar w:top="1134"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65C23" w14:textId="77777777" w:rsidR="00BD7FE5" w:rsidRDefault="00BD7FE5" w:rsidP="00E8253A">
      <w:pPr>
        <w:spacing w:line="240" w:lineRule="auto"/>
      </w:pPr>
      <w:r>
        <w:separator/>
      </w:r>
    </w:p>
  </w:endnote>
  <w:endnote w:type="continuationSeparator" w:id="0">
    <w:p w14:paraId="3A24686D" w14:textId="77777777" w:rsidR="00BD7FE5" w:rsidRDefault="00BD7FE5"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9B29" w14:textId="77777777" w:rsidR="00727AA3" w:rsidRPr="00237CCD" w:rsidRDefault="00727AA3" w:rsidP="00237CCD">
    <w:pPr>
      <w:pStyle w:val="Footer"/>
      <w:pBdr>
        <w:top w:val="single" w:sz="4" w:space="1" w:color="auto"/>
      </w:pBdr>
      <w:jc w:val="right"/>
      <w:rPr>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AB797" w14:textId="77777777" w:rsidR="00BD7FE5" w:rsidRDefault="00BD7FE5" w:rsidP="00E8253A">
      <w:pPr>
        <w:spacing w:line="240" w:lineRule="auto"/>
      </w:pPr>
      <w:r>
        <w:separator/>
      </w:r>
    </w:p>
  </w:footnote>
  <w:footnote w:type="continuationSeparator" w:id="0">
    <w:p w14:paraId="5304FCC0" w14:textId="77777777" w:rsidR="00BD7FE5" w:rsidRDefault="00BD7FE5" w:rsidP="00E8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7566" w14:textId="77777777" w:rsidR="00727AA3" w:rsidRDefault="00727AA3" w:rsidP="00237CCD">
    <w:pPr>
      <w:pStyle w:val="Header"/>
      <w:pBdr>
        <w:bottom w:val="single" w:sz="4" w:space="1" w:color="auto"/>
      </w:pBdr>
    </w:pPr>
    <w:r>
      <w:rPr>
        <w:noProof/>
      </w:rPr>
      <mc:AlternateContent>
        <mc:Choice Requires="wps">
          <w:drawing>
            <wp:anchor distT="0" distB="0" distL="114300" distR="114300" simplePos="0" relativeHeight="251658240" behindDoc="0" locked="0" layoutInCell="0" allowOverlap="1" wp14:anchorId="37D4D5F7" wp14:editId="7B213EF1">
              <wp:simplePos x="0" y="0"/>
              <wp:positionH relativeFrom="rightMargin">
                <wp:align>left</wp:align>
              </wp:positionH>
              <wp:positionV relativeFrom="topMargin">
                <wp:posOffset>289560</wp:posOffset>
              </wp:positionV>
              <wp:extent cx="718820" cy="168910"/>
              <wp:effectExtent l="0" t="0" r="3810" b="508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45789810" w14:textId="79ABA10C" w:rsidR="00727AA3" w:rsidRDefault="00727AA3">
                          <w:pPr>
                            <w:spacing w:line="240" w:lineRule="auto"/>
                            <w:rPr>
                              <w:color w:val="FFFFFF" w:themeColor="background1"/>
                            </w:rPr>
                          </w:pPr>
                          <w:r>
                            <w:fldChar w:fldCharType="begin"/>
                          </w:r>
                          <w:r>
                            <w:instrText xml:space="preserve"> PAGE   \* MERGEFORMAT </w:instrText>
                          </w:r>
                          <w:r>
                            <w:fldChar w:fldCharType="separate"/>
                          </w:r>
                          <w:r w:rsidR="004A3A17" w:rsidRPr="004A3A17">
                            <w:rPr>
                              <w:noProof/>
                              <w:color w:val="FFFFFF" w:themeColor="background1"/>
                            </w:rPr>
                            <w:t>17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7D4D5F7" id="_x0000_t202" coordsize="21600,21600" o:spt="202" path="m,l,21600r21600,l21600,xe">
              <v:stroke joinstyle="miter"/>
              <v:path gradientshapeok="t" o:connecttype="rect"/>
            </v:shapetype>
            <v:shape id="Text Box 476" o:spid="_x0000_s1026" type="#_x0000_t202" style="position:absolute;margin-left:0;margin-top:22.8pt;width:56.6pt;height:13.3pt;z-index:251658240;visibility:visible;mso-wrap-style:square;mso-width-percent:1000;mso-height-percent:0;mso-wrap-distance-left:9pt;mso-wrap-distance-top:0;mso-wrap-distance-right:9pt;mso-wrap-distance-bottom:0;mso-position-horizontal:left;mso-position-horizontal-relative:right-margin-area;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" o:allowincell="f" fillcolor="#4f81bd [3204]" stroked="f">
              <v:textbox style="mso-fit-shape-to-text:t" inset=",0,,0">
                <w:txbxContent>
                  <w:p w14:paraId="45789810" w14:textId="79ABA10C" w:rsidR="00727AA3" w:rsidRDefault="00727AA3">
                    <w:pPr>
                      <w:spacing w:line="240" w:lineRule="auto"/>
                      <w:rPr>
                        <w:color w:val="FFFFFF" w:themeColor="background1"/>
                      </w:rPr>
                    </w:pPr>
                    <w:r>
                      <w:fldChar w:fldCharType="begin"/>
                    </w:r>
                    <w:r>
                      <w:instrText xml:space="preserve"> PAGE   \* MERGEFORMAT </w:instrText>
                    </w:r>
                    <w:r>
                      <w:fldChar w:fldCharType="separate"/>
                    </w:r>
                    <w:r w:rsidR="004A3A17" w:rsidRPr="004A3A17">
                      <w:rPr>
                        <w:noProof/>
                        <w:color w:val="FFFFFF" w:themeColor="background1"/>
                      </w:rPr>
                      <w:t>17</w:t>
                    </w:r>
                    <w:r>
                      <w:rPr>
                        <w:noProof/>
                        <w:color w:val="FFFFFF" w:themeColor="background1"/>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A4C"/>
    <w:multiLevelType w:val="multilevel"/>
    <w:tmpl w:val="69CE929E"/>
    <w:lvl w:ilvl="0">
      <w:start w:val="1"/>
      <w:numFmt w:val="decimal"/>
      <w:pStyle w:val="Heading1"/>
      <w:lvlText w:val="%1."/>
      <w:lvlJc w:val="left"/>
      <w:pPr>
        <w:ind w:left="5393" w:hanging="431"/>
      </w:pPr>
      <w:rPr>
        <w:rFonts w:ascii="Times New Roman" w:hAnsi="Times New Roman" w:hint="default"/>
        <w:sz w:val="40"/>
        <w:szCs w:val="48"/>
      </w:rPr>
    </w:lvl>
    <w:lvl w:ilvl="1">
      <w:start w:val="1"/>
      <w:numFmt w:val="lowerLetter"/>
      <w:pStyle w:val="Heading2"/>
      <w:lvlText w:val="%2."/>
      <w:lvlJc w:val="left"/>
      <w:pPr>
        <w:ind w:left="990" w:hanging="360"/>
      </w:pPr>
    </w:lvl>
    <w:lvl w:ilvl="2">
      <w:start w:val="1"/>
      <w:numFmt w:val="decimal"/>
      <w:pStyle w:val="Heading3"/>
      <w:lvlText w:val="%1.%2.%3"/>
      <w:lvlJc w:val="left"/>
      <w:pPr>
        <w:ind w:left="701" w:hanging="431"/>
      </w:pPr>
      <w:rPr>
        <w:rFonts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BC933AE"/>
    <w:multiLevelType w:val="hybridMultilevel"/>
    <w:tmpl w:val="B24A4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D03329"/>
    <w:multiLevelType w:val="hybridMultilevel"/>
    <w:tmpl w:val="E0FA6A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5F268A"/>
    <w:multiLevelType w:val="hybridMultilevel"/>
    <w:tmpl w:val="63E26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5B2031"/>
    <w:multiLevelType w:val="hybridMultilevel"/>
    <w:tmpl w:val="73BC6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292A18"/>
    <w:multiLevelType w:val="hybridMultilevel"/>
    <w:tmpl w:val="4E2A2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341F8C"/>
    <w:multiLevelType w:val="hybridMultilevel"/>
    <w:tmpl w:val="C6761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D250D8"/>
    <w:multiLevelType w:val="hybridMultilevel"/>
    <w:tmpl w:val="6380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1042A4D"/>
    <w:multiLevelType w:val="hybridMultilevel"/>
    <w:tmpl w:val="EF9A8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2D70DF"/>
    <w:multiLevelType w:val="hybridMultilevel"/>
    <w:tmpl w:val="BCF6B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51660E"/>
    <w:multiLevelType w:val="hybridMultilevel"/>
    <w:tmpl w:val="EE46A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383B4F"/>
    <w:multiLevelType w:val="hybridMultilevel"/>
    <w:tmpl w:val="1974C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43492D"/>
    <w:multiLevelType w:val="multilevel"/>
    <w:tmpl w:val="87DEEC32"/>
    <w:lvl w:ilvl="0">
      <w:start w:val="2"/>
      <w:numFmt w:val="decimal"/>
      <w:lvlText w:val="%1."/>
      <w:lvlJc w:val="left"/>
      <w:pPr>
        <w:ind w:left="480" w:hanging="48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ascii="Times New Roman" w:hAnsi="Times New Roman" w:cs="Times New Roman" w:hint="default"/>
        <w:sz w:val="30"/>
        <w:szCs w:val="30"/>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3" w15:restartNumberingAfterBreak="0">
    <w:nsid w:val="7A043433"/>
    <w:multiLevelType w:val="hybridMultilevel"/>
    <w:tmpl w:val="A59E4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05784407">
    <w:abstractNumId w:val="0"/>
  </w:num>
  <w:num w:numId="2" w16cid:durableId="2135713814">
    <w:abstractNumId w:val="12"/>
  </w:num>
  <w:num w:numId="3" w16cid:durableId="1953392510">
    <w:abstractNumId w:val="4"/>
  </w:num>
  <w:num w:numId="4" w16cid:durableId="594360000">
    <w:abstractNumId w:val="1"/>
  </w:num>
  <w:num w:numId="5" w16cid:durableId="1644503239">
    <w:abstractNumId w:val="2"/>
  </w:num>
  <w:num w:numId="6" w16cid:durableId="1225488052">
    <w:abstractNumId w:val="6"/>
  </w:num>
  <w:num w:numId="7" w16cid:durableId="195126077">
    <w:abstractNumId w:val="11"/>
  </w:num>
  <w:num w:numId="8" w16cid:durableId="438140173">
    <w:abstractNumId w:val="8"/>
  </w:num>
  <w:num w:numId="9" w16cid:durableId="1300694470">
    <w:abstractNumId w:val="3"/>
  </w:num>
  <w:num w:numId="10" w16cid:durableId="1788349369">
    <w:abstractNumId w:val="13"/>
  </w:num>
  <w:num w:numId="11" w16cid:durableId="1209341397">
    <w:abstractNumId w:val="9"/>
  </w:num>
  <w:num w:numId="12" w16cid:durableId="800417724">
    <w:abstractNumId w:val="10"/>
  </w:num>
  <w:num w:numId="13" w16cid:durableId="1694842761">
    <w:abstractNumId w:val="7"/>
  </w:num>
  <w:num w:numId="14" w16cid:durableId="1870532255">
    <w:abstractNumId w:val="5"/>
  </w:num>
  <w:num w:numId="15" w16cid:durableId="1680082396">
    <w:abstractNumId w:val="0"/>
  </w:num>
  <w:num w:numId="16" w16cid:durableId="283342397">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2EA"/>
    <w:rsid w:val="00003C60"/>
    <w:rsid w:val="000057EE"/>
    <w:rsid w:val="00024113"/>
    <w:rsid w:val="0003309A"/>
    <w:rsid w:val="000358B0"/>
    <w:rsid w:val="00040A4F"/>
    <w:rsid w:val="0004306E"/>
    <w:rsid w:val="00047F0C"/>
    <w:rsid w:val="00057CC1"/>
    <w:rsid w:val="00063937"/>
    <w:rsid w:val="00065320"/>
    <w:rsid w:val="00070290"/>
    <w:rsid w:val="00070510"/>
    <w:rsid w:val="00074692"/>
    <w:rsid w:val="00074831"/>
    <w:rsid w:val="00081EE4"/>
    <w:rsid w:val="00091A76"/>
    <w:rsid w:val="00094B8E"/>
    <w:rsid w:val="000A056A"/>
    <w:rsid w:val="000A2A42"/>
    <w:rsid w:val="000A4590"/>
    <w:rsid w:val="000B536C"/>
    <w:rsid w:val="000B58DD"/>
    <w:rsid w:val="000C07DE"/>
    <w:rsid w:val="000C0FB5"/>
    <w:rsid w:val="000C47C0"/>
    <w:rsid w:val="000D1609"/>
    <w:rsid w:val="000D247D"/>
    <w:rsid w:val="000D4141"/>
    <w:rsid w:val="000D436F"/>
    <w:rsid w:val="000E19C5"/>
    <w:rsid w:val="000E6652"/>
    <w:rsid w:val="000F1D9F"/>
    <w:rsid w:val="000F2F27"/>
    <w:rsid w:val="000F4E71"/>
    <w:rsid w:val="000F5DDB"/>
    <w:rsid w:val="000F71FF"/>
    <w:rsid w:val="00100B67"/>
    <w:rsid w:val="00104D72"/>
    <w:rsid w:val="00105B0B"/>
    <w:rsid w:val="001070D0"/>
    <w:rsid w:val="001074CB"/>
    <w:rsid w:val="00110F7F"/>
    <w:rsid w:val="00115AC5"/>
    <w:rsid w:val="0012120E"/>
    <w:rsid w:val="00122007"/>
    <w:rsid w:val="0012303A"/>
    <w:rsid w:val="00124AA3"/>
    <w:rsid w:val="001273B5"/>
    <w:rsid w:val="00130F23"/>
    <w:rsid w:val="00131E4E"/>
    <w:rsid w:val="00133EBD"/>
    <w:rsid w:val="00140C23"/>
    <w:rsid w:val="00140EC2"/>
    <w:rsid w:val="00141E81"/>
    <w:rsid w:val="001457A8"/>
    <w:rsid w:val="001473A3"/>
    <w:rsid w:val="001523FB"/>
    <w:rsid w:val="0015268C"/>
    <w:rsid w:val="00157DB1"/>
    <w:rsid w:val="00161933"/>
    <w:rsid w:val="00161A5E"/>
    <w:rsid w:val="00163A39"/>
    <w:rsid w:val="00165260"/>
    <w:rsid w:val="001669B3"/>
    <w:rsid w:val="001764C2"/>
    <w:rsid w:val="00176EA9"/>
    <w:rsid w:val="001775F2"/>
    <w:rsid w:val="00180DE9"/>
    <w:rsid w:val="001813A7"/>
    <w:rsid w:val="001816C9"/>
    <w:rsid w:val="00181D86"/>
    <w:rsid w:val="0018302E"/>
    <w:rsid w:val="001830BA"/>
    <w:rsid w:val="0018442E"/>
    <w:rsid w:val="00192D38"/>
    <w:rsid w:val="00193447"/>
    <w:rsid w:val="00196ADF"/>
    <w:rsid w:val="00197E43"/>
    <w:rsid w:val="001A5EFC"/>
    <w:rsid w:val="001B22CE"/>
    <w:rsid w:val="001B278B"/>
    <w:rsid w:val="001B2BC3"/>
    <w:rsid w:val="001C02EA"/>
    <w:rsid w:val="001C1AFD"/>
    <w:rsid w:val="001C3AC8"/>
    <w:rsid w:val="001C67D0"/>
    <w:rsid w:val="001D0AE0"/>
    <w:rsid w:val="001D30D0"/>
    <w:rsid w:val="001D3BF4"/>
    <w:rsid w:val="001D6FFB"/>
    <w:rsid w:val="001E3AE7"/>
    <w:rsid w:val="001E505F"/>
    <w:rsid w:val="001E7AA0"/>
    <w:rsid w:val="001F0034"/>
    <w:rsid w:val="001F3487"/>
    <w:rsid w:val="001F3A4C"/>
    <w:rsid w:val="00200132"/>
    <w:rsid w:val="00206425"/>
    <w:rsid w:val="00206ED8"/>
    <w:rsid w:val="002079EF"/>
    <w:rsid w:val="00207D16"/>
    <w:rsid w:val="00215C14"/>
    <w:rsid w:val="00217E3F"/>
    <w:rsid w:val="002205D6"/>
    <w:rsid w:val="00224E09"/>
    <w:rsid w:val="00224FE0"/>
    <w:rsid w:val="00225C77"/>
    <w:rsid w:val="0022720E"/>
    <w:rsid w:val="002309F7"/>
    <w:rsid w:val="00237744"/>
    <w:rsid w:val="00237CCD"/>
    <w:rsid w:val="00244932"/>
    <w:rsid w:val="0024536A"/>
    <w:rsid w:val="00251887"/>
    <w:rsid w:val="002537BE"/>
    <w:rsid w:val="0025515C"/>
    <w:rsid w:val="002551A7"/>
    <w:rsid w:val="00266772"/>
    <w:rsid w:val="00266848"/>
    <w:rsid w:val="0026751F"/>
    <w:rsid w:val="00270768"/>
    <w:rsid w:val="002761AF"/>
    <w:rsid w:val="00280827"/>
    <w:rsid w:val="002812CE"/>
    <w:rsid w:val="002816AA"/>
    <w:rsid w:val="00283833"/>
    <w:rsid w:val="0029061B"/>
    <w:rsid w:val="0029089F"/>
    <w:rsid w:val="00290AD9"/>
    <w:rsid w:val="00290B3B"/>
    <w:rsid w:val="0029246B"/>
    <w:rsid w:val="002932DC"/>
    <w:rsid w:val="002A123D"/>
    <w:rsid w:val="002A16E7"/>
    <w:rsid w:val="002A3046"/>
    <w:rsid w:val="002A4A22"/>
    <w:rsid w:val="002A50EE"/>
    <w:rsid w:val="002A5F56"/>
    <w:rsid w:val="002A6B70"/>
    <w:rsid w:val="002B615B"/>
    <w:rsid w:val="002B7D9E"/>
    <w:rsid w:val="002C2960"/>
    <w:rsid w:val="002C5486"/>
    <w:rsid w:val="002D28A0"/>
    <w:rsid w:val="002E0438"/>
    <w:rsid w:val="002E1001"/>
    <w:rsid w:val="002E5AD8"/>
    <w:rsid w:val="002E6606"/>
    <w:rsid w:val="002E69B9"/>
    <w:rsid w:val="002E6DE1"/>
    <w:rsid w:val="002F0784"/>
    <w:rsid w:val="002F0D86"/>
    <w:rsid w:val="002F1BB8"/>
    <w:rsid w:val="002F353C"/>
    <w:rsid w:val="002F4150"/>
    <w:rsid w:val="002F65CF"/>
    <w:rsid w:val="00301105"/>
    <w:rsid w:val="00305454"/>
    <w:rsid w:val="00305B18"/>
    <w:rsid w:val="00305C21"/>
    <w:rsid w:val="00310C61"/>
    <w:rsid w:val="00316392"/>
    <w:rsid w:val="0032403E"/>
    <w:rsid w:val="00342B1A"/>
    <w:rsid w:val="00342C13"/>
    <w:rsid w:val="00342C36"/>
    <w:rsid w:val="003452E8"/>
    <w:rsid w:val="00345A73"/>
    <w:rsid w:val="00346FD7"/>
    <w:rsid w:val="00351CCA"/>
    <w:rsid w:val="003602C2"/>
    <w:rsid w:val="00360F8D"/>
    <w:rsid w:val="003611E9"/>
    <w:rsid w:val="0037081B"/>
    <w:rsid w:val="003714B6"/>
    <w:rsid w:val="0037256A"/>
    <w:rsid w:val="00372CF6"/>
    <w:rsid w:val="0037568D"/>
    <w:rsid w:val="00376943"/>
    <w:rsid w:val="003771A6"/>
    <w:rsid w:val="003778A5"/>
    <w:rsid w:val="00380493"/>
    <w:rsid w:val="003817EE"/>
    <w:rsid w:val="00391394"/>
    <w:rsid w:val="00391BA2"/>
    <w:rsid w:val="0039722C"/>
    <w:rsid w:val="003A2A22"/>
    <w:rsid w:val="003A346F"/>
    <w:rsid w:val="003A6FC3"/>
    <w:rsid w:val="003A777E"/>
    <w:rsid w:val="003B105E"/>
    <w:rsid w:val="003B1967"/>
    <w:rsid w:val="003B29B7"/>
    <w:rsid w:val="003B3658"/>
    <w:rsid w:val="003B5FC9"/>
    <w:rsid w:val="003B6B62"/>
    <w:rsid w:val="003B7DD0"/>
    <w:rsid w:val="003C3F21"/>
    <w:rsid w:val="003C72DA"/>
    <w:rsid w:val="003D0A3F"/>
    <w:rsid w:val="003D54DD"/>
    <w:rsid w:val="003D5F9E"/>
    <w:rsid w:val="003E2609"/>
    <w:rsid w:val="003F735E"/>
    <w:rsid w:val="00400520"/>
    <w:rsid w:val="00402F6A"/>
    <w:rsid w:val="00406BA4"/>
    <w:rsid w:val="00413482"/>
    <w:rsid w:val="0041498C"/>
    <w:rsid w:val="004151E1"/>
    <w:rsid w:val="0041768F"/>
    <w:rsid w:val="00423759"/>
    <w:rsid w:val="00432E39"/>
    <w:rsid w:val="0043362D"/>
    <w:rsid w:val="00440610"/>
    <w:rsid w:val="00447CC6"/>
    <w:rsid w:val="004521F9"/>
    <w:rsid w:val="0045324A"/>
    <w:rsid w:val="0045418D"/>
    <w:rsid w:val="00455A07"/>
    <w:rsid w:val="0046030D"/>
    <w:rsid w:val="00460497"/>
    <w:rsid w:val="00460719"/>
    <w:rsid w:val="00462A41"/>
    <w:rsid w:val="00462A44"/>
    <w:rsid w:val="00463545"/>
    <w:rsid w:val="00467A75"/>
    <w:rsid w:val="00474B25"/>
    <w:rsid w:val="00475F77"/>
    <w:rsid w:val="00476377"/>
    <w:rsid w:val="00480500"/>
    <w:rsid w:val="00482BAE"/>
    <w:rsid w:val="00484060"/>
    <w:rsid w:val="00485C3E"/>
    <w:rsid w:val="00490E31"/>
    <w:rsid w:val="004A3A17"/>
    <w:rsid w:val="004A423D"/>
    <w:rsid w:val="004A54CD"/>
    <w:rsid w:val="004A70D8"/>
    <w:rsid w:val="004B00D2"/>
    <w:rsid w:val="004B075E"/>
    <w:rsid w:val="004B4B42"/>
    <w:rsid w:val="004B50BA"/>
    <w:rsid w:val="004C02E1"/>
    <w:rsid w:val="004C1397"/>
    <w:rsid w:val="004C372C"/>
    <w:rsid w:val="004D6553"/>
    <w:rsid w:val="004E1107"/>
    <w:rsid w:val="004E4372"/>
    <w:rsid w:val="004E609F"/>
    <w:rsid w:val="004E63A7"/>
    <w:rsid w:val="004E7171"/>
    <w:rsid w:val="004F0041"/>
    <w:rsid w:val="004F3076"/>
    <w:rsid w:val="004F7DC7"/>
    <w:rsid w:val="005074F2"/>
    <w:rsid w:val="00507619"/>
    <w:rsid w:val="00507839"/>
    <w:rsid w:val="00513960"/>
    <w:rsid w:val="00517A3F"/>
    <w:rsid w:val="00520CCB"/>
    <w:rsid w:val="00526CE3"/>
    <w:rsid w:val="00531433"/>
    <w:rsid w:val="0053404E"/>
    <w:rsid w:val="0053483E"/>
    <w:rsid w:val="00536B85"/>
    <w:rsid w:val="00542DF2"/>
    <w:rsid w:val="0055088A"/>
    <w:rsid w:val="005513FB"/>
    <w:rsid w:val="0055378C"/>
    <w:rsid w:val="005541CE"/>
    <w:rsid w:val="0055467B"/>
    <w:rsid w:val="00554FBE"/>
    <w:rsid w:val="00555B5B"/>
    <w:rsid w:val="00561104"/>
    <w:rsid w:val="00561D90"/>
    <w:rsid w:val="00565543"/>
    <w:rsid w:val="00570D27"/>
    <w:rsid w:val="00572206"/>
    <w:rsid w:val="00575B96"/>
    <w:rsid w:val="00580207"/>
    <w:rsid w:val="00585BEB"/>
    <w:rsid w:val="0058724C"/>
    <w:rsid w:val="00590674"/>
    <w:rsid w:val="0059218E"/>
    <w:rsid w:val="00592356"/>
    <w:rsid w:val="00593543"/>
    <w:rsid w:val="0059584F"/>
    <w:rsid w:val="005A0B98"/>
    <w:rsid w:val="005A1B53"/>
    <w:rsid w:val="005A5995"/>
    <w:rsid w:val="005A7DA6"/>
    <w:rsid w:val="005B14EA"/>
    <w:rsid w:val="005B29BB"/>
    <w:rsid w:val="005C2574"/>
    <w:rsid w:val="005C4925"/>
    <w:rsid w:val="005C522D"/>
    <w:rsid w:val="005D00DD"/>
    <w:rsid w:val="005E11F3"/>
    <w:rsid w:val="005E2CE2"/>
    <w:rsid w:val="005E711E"/>
    <w:rsid w:val="005F1FE1"/>
    <w:rsid w:val="005F5314"/>
    <w:rsid w:val="00601BD7"/>
    <w:rsid w:val="0060402A"/>
    <w:rsid w:val="006075CA"/>
    <w:rsid w:val="006075E5"/>
    <w:rsid w:val="00610F78"/>
    <w:rsid w:val="00612078"/>
    <w:rsid w:val="00613047"/>
    <w:rsid w:val="0061324A"/>
    <w:rsid w:val="0061422B"/>
    <w:rsid w:val="00615C30"/>
    <w:rsid w:val="00615D74"/>
    <w:rsid w:val="00622558"/>
    <w:rsid w:val="00625CC1"/>
    <w:rsid w:val="00625E2F"/>
    <w:rsid w:val="006306F5"/>
    <w:rsid w:val="00633482"/>
    <w:rsid w:val="00636516"/>
    <w:rsid w:val="00640D43"/>
    <w:rsid w:val="00642285"/>
    <w:rsid w:val="00646FE3"/>
    <w:rsid w:val="006470E5"/>
    <w:rsid w:val="00650991"/>
    <w:rsid w:val="00650C62"/>
    <w:rsid w:val="006512DF"/>
    <w:rsid w:val="00651757"/>
    <w:rsid w:val="0065286C"/>
    <w:rsid w:val="006653B8"/>
    <w:rsid w:val="006672EC"/>
    <w:rsid w:val="006714ED"/>
    <w:rsid w:val="00672899"/>
    <w:rsid w:val="00672CCE"/>
    <w:rsid w:val="00673705"/>
    <w:rsid w:val="00676ECD"/>
    <w:rsid w:val="0067727C"/>
    <w:rsid w:val="0068163F"/>
    <w:rsid w:val="00683AC4"/>
    <w:rsid w:val="00685EA5"/>
    <w:rsid w:val="00690019"/>
    <w:rsid w:val="00690479"/>
    <w:rsid w:val="006934A2"/>
    <w:rsid w:val="0069723C"/>
    <w:rsid w:val="006A2EEA"/>
    <w:rsid w:val="006C3933"/>
    <w:rsid w:val="006C5CC6"/>
    <w:rsid w:val="006C5D12"/>
    <w:rsid w:val="006C5F5D"/>
    <w:rsid w:val="006C76A8"/>
    <w:rsid w:val="006D43FD"/>
    <w:rsid w:val="006D47C2"/>
    <w:rsid w:val="006D7056"/>
    <w:rsid w:val="006E4566"/>
    <w:rsid w:val="006E457B"/>
    <w:rsid w:val="006E58DE"/>
    <w:rsid w:val="006F66DB"/>
    <w:rsid w:val="0070357D"/>
    <w:rsid w:val="00713763"/>
    <w:rsid w:val="007254BF"/>
    <w:rsid w:val="00727AA3"/>
    <w:rsid w:val="007309D6"/>
    <w:rsid w:val="00733024"/>
    <w:rsid w:val="00733CF6"/>
    <w:rsid w:val="007362F9"/>
    <w:rsid w:val="00741206"/>
    <w:rsid w:val="0074239C"/>
    <w:rsid w:val="00745B51"/>
    <w:rsid w:val="007460E4"/>
    <w:rsid w:val="007549E3"/>
    <w:rsid w:val="00763424"/>
    <w:rsid w:val="0077074A"/>
    <w:rsid w:val="00770FC4"/>
    <w:rsid w:val="00773148"/>
    <w:rsid w:val="00775A73"/>
    <w:rsid w:val="0077628B"/>
    <w:rsid w:val="007778A0"/>
    <w:rsid w:val="00780618"/>
    <w:rsid w:val="00783301"/>
    <w:rsid w:val="007904DE"/>
    <w:rsid w:val="0079290B"/>
    <w:rsid w:val="00794DBC"/>
    <w:rsid w:val="0079670E"/>
    <w:rsid w:val="00796A03"/>
    <w:rsid w:val="007A0197"/>
    <w:rsid w:val="007A1D36"/>
    <w:rsid w:val="007A60F1"/>
    <w:rsid w:val="007B0ECB"/>
    <w:rsid w:val="007B1EC6"/>
    <w:rsid w:val="007B5DAD"/>
    <w:rsid w:val="007B74C6"/>
    <w:rsid w:val="007B7610"/>
    <w:rsid w:val="007C248C"/>
    <w:rsid w:val="007C2D00"/>
    <w:rsid w:val="007C7289"/>
    <w:rsid w:val="007D0D0C"/>
    <w:rsid w:val="007D1487"/>
    <w:rsid w:val="007D4661"/>
    <w:rsid w:val="007E3AE2"/>
    <w:rsid w:val="007E5AE0"/>
    <w:rsid w:val="007E6B61"/>
    <w:rsid w:val="007E70C4"/>
    <w:rsid w:val="007F28D3"/>
    <w:rsid w:val="007F7884"/>
    <w:rsid w:val="007F79F3"/>
    <w:rsid w:val="00800D90"/>
    <w:rsid w:val="00801F0F"/>
    <w:rsid w:val="0081085C"/>
    <w:rsid w:val="00812614"/>
    <w:rsid w:val="00823DF9"/>
    <w:rsid w:val="00825897"/>
    <w:rsid w:val="00826273"/>
    <w:rsid w:val="008347BA"/>
    <w:rsid w:val="00840B92"/>
    <w:rsid w:val="00841DA9"/>
    <w:rsid w:val="008430B1"/>
    <w:rsid w:val="00845058"/>
    <w:rsid w:val="008528FD"/>
    <w:rsid w:val="00862A7B"/>
    <w:rsid w:val="008649DE"/>
    <w:rsid w:val="008669D6"/>
    <w:rsid w:val="00866D91"/>
    <w:rsid w:val="0088659D"/>
    <w:rsid w:val="00886804"/>
    <w:rsid w:val="008921E4"/>
    <w:rsid w:val="0089238D"/>
    <w:rsid w:val="0089569E"/>
    <w:rsid w:val="008971D9"/>
    <w:rsid w:val="008A0B74"/>
    <w:rsid w:val="008A12F3"/>
    <w:rsid w:val="008A17B1"/>
    <w:rsid w:val="008A1F58"/>
    <w:rsid w:val="008A222F"/>
    <w:rsid w:val="008A292D"/>
    <w:rsid w:val="008B5A99"/>
    <w:rsid w:val="008B6087"/>
    <w:rsid w:val="008C0842"/>
    <w:rsid w:val="008C6BEE"/>
    <w:rsid w:val="008D10A1"/>
    <w:rsid w:val="008D1E11"/>
    <w:rsid w:val="008D2FB9"/>
    <w:rsid w:val="008D51A8"/>
    <w:rsid w:val="008D5D3C"/>
    <w:rsid w:val="008E1831"/>
    <w:rsid w:val="008E5C9D"/>
    <w:rsid w:val="008F0158"/>
    <w:rsid w:val="008F1729"/>
    <w:rsid w:val="008F3C9D"/>
    <w:rsid w:val="00901C34"/>
    <w:rsid w:val="009076C4"/>
    <w:rsid w:val="009079C0"/>
    <w:rsid w:val="00910372"/>
    <w:rsid w:val="009112A2"/>
    <w:rsid w:val="009120F6"/>
    <w:rsid w:val="00913D3D"/>
    <w:rsid w:val="009174B9"/>
    <w:rsid w:val="009221A4"/>
    <w:rsid w:val="00924015"/>
    <w:rsid w:val="00930088"/>
    <w:rsid w:val="0093286D"/>
    <w:rsid w:val="009330A1"/>
    <w:rsid w:val="00940591"/>
    <w:rsid w:val="0094184A"/>
    <w:rsid w:val="009425C6"/>
    <w:rsid w:val="00942719"/>
    <w:rsid w:val="0095055A"/>
    <w:rsid w:val="009507F1"/>
    <w:rsid w:val="009536A9"/>
    <w:rsid w:val="00954403"/>
    <w:rsid w:val="009552CB"/>
    <w:rsid w:val="0095767D"/>
    <w:rsid w:val="00961C63"/>
    <w:rsid w:val="00966E48"/>
    <w:rsid w:val="00967BAB"/>
    <w:rsid w:val="00973A58"/>
    <w:rsid w:val="009748DB"/>
    <w:rsid w:val="00974CF8"/>
    <w:rsid w:val="00982F0D"/>
    <w:rsid w:val="00983B9B"/>
    <w:rsid w:val="009875BC"/>
    <w:rsid w:val="00990A14"/>
    <w:rsid w:val="0099106D"/>
    <w:rsid w:val="00994349"/>
    <w:rsid w:val="00996576"/>
    <w:rsid w:val="00996ECC"/>
    <w:rsid w:val="009A09E1"/>
    <w:rsid w:val="009A1B23"/>
    <w:rsid w:val="009A55D7"/>
    <w:rsid w:val="009A6C56"/>
    <w:rsid w:val="009B0342"/>
    <w:rsid w:val="009B1A7E"/>
    <w:rsid w:val="009B3D15"/>
    <w:rsid w:val="009B7172"/>
    <w:rsid w:val="009C2491"/>
    <w:rsid w:val="009C4E85"/>
    <w:rsid w:val="009C511D"/>
    <w:rsid w:val="009C63DB"/>
    <w:rsid w:val="009E2655"/>
    <w:rsid w:val="009F42FC"/>
    <w:rsid w:val="009F6069"/>
    <w:rsid w:val="009F77BA"/>
    <w:rsid w:val="00A001A4"/>
    <w:rsid w:val="00A01040"/>
    <w:rsid w:val="00A075FC"/>
    <w:rsid w:val="00A14293"/>
    <w:rsid w:val="00A15413"/>
    <w:rsid w:val="00A16612"/>
    <w:rsid w:val="00A2521E"/>
    <w:rsid w:val="00A27C67"/>
    <w:rsid w:val="00A318B2"/>
    <w:rsid w:val="00A33438"/>
    <w:rsid w:val="00A345EF"/>
    <w:rsid w:val="00A34A4D"/>
    <w:rsid w:val="00A449EB"/>
    <w:rsid w:val="00A45D07"/>
    <w:rsid w:val="00A51057"/>
    <w:rsid w:val="00A52764"/>
    <w:rsid w:val="00A54BCF"/>
    <w:rsid w:val="00A54DA0"/>
    <w:rsid w:val="00A611CB"/>
    <w:rsid w:val="00A67F9F"/>
    <w:rsid w:val="00A71834"/>
    <w:rsid w:val="00A73DA0"/>
    <w:rsid w:val="00A81F93"/>
    <w:rsid w:val="00AA390E"/>
    <w:rsid w:val="00AA3AE4"/>
    <w:rsid w:val="00AA6189"/>
    <w:rsid w:val="00AA6C0A"/>
    <w:rsid w:val="00AA7F69"/>
    <w:rsid w:val="00AB085F"/>
    <w:rsid w:val="00AB45F2"/>
    <w:rsid w:val="00AC150B"/>
    <w:rsid w:val="00AC1833"/>
    <w:rsid w:val="00AC6980"/>
    <w:rsid w:val="00AD066B"/>
    <w:rsid w:val="00AE1199"/>
    <w:rsid w:val="00AE1872"/>
    <w:rsid w:val="00AE1C22"/>
    <w:rsid w:val="00AE24EC"/>
    <w:rsid w:val="00AE6080"/>
    <w:rsid w:val="00AF127E"/>
    <w:rsid w:val="00AF5548"/>
    <w:rsid w:val="00B065FB"/>
    <w:rsid w:val="00B06644"/>
    <w:rsid w:val="00B0765C"/>
    <w:rsid w:val="00B12C2A"/>
    <w:rsid w:val="00B13BE4"/>
    <w:rsid w:val="00B157AF"/>
    <w:rsid w:val="00B157D7"/>
    <w:rsid w:val="00B16E87"/>
    <w:rsid w:val="00B17E1D"/>
    <w:rsid w:val="00B229CB"/>
    <w:rsid w:val="00B22A21"/>
    <w:rsid w:val="00B22C7E"/>
    <w:rsid w:val="00B301EB"/>
    <w:rsid w:val="00B32B3B"/>
    <w:rsid w:val="00B463BB"/>
    <w:rsid w:val="00B50931"/>
    <w:rsid w:val="00B50EEA"/>
    <w:rsid w:val="00B51DFA"/>
    <w:rsid w:val="00B53C7F"/>
    <w:rsid w:val="00B5567A"/>
    <w:rsid w:val="00B56440"/>
    <w:rsid w:val="00B60236"/>
    <w:rsid w:val="00B61DE8"/>
    <w:rsid w:val="00B659DE"/>
    <w:rsid w:val="00B74593"/>
    <w:rsid w:val="00B80A2B"/>
    <w:rsid w:val="00B83426"/>
    <w:rsid w:val="00B84315"/>
    <w:rsid w:val="00B849FF"/>
    <w:rsid w:val="00B864B6"/>
    <w:rsid w:val="00B92179"/>
    <w:rsid w:val="00B97B23"/>
    <w:rsid w:val="00BA4223"/>
    <w:rsid w:val="00BA4D9D"/>
    <w:rsid w:val="00BA4EA7"/>
    <w:rsid w:val="00BC1E6E"/>
    <w:rsid w:val="00BC75DF"/>
    <w:rsid w:val="00BD52EA"/>
    <w:rsid w:val="00BD5AD0"/>
    <w:rsid w:val="00BD7FE5"/>
    <w:rsid w:val="00BE6D18"/>
    <w:rsid w:val="00BE6F15"/>
    <w:rsid w:val="00BE7791"/>
    <w:rsid w:val="00BF2071"/>
    <w:rsid w:val="00BF6A25"/>
    <w:rsid w:val="00BF7ECD"/>
    <w:rsid w:val="00C0039E"/>
    <w:rsid w:val="00C009B9"/>
    <w:rsid w:val="00C103C0"/>
    <w:rsid w:val="00C11F51"/>
    <w:rsid w:val="00C12F8D"/>
    <w:rsid w:val="00C1480E"/>
    <w:rsid w:val="00C1766C"/>
    <w:rsid w:val="00C20B24"/>
    <w:rsid w:val="00C210D0"/>
    <w:rsid w:val="00C216A3"/>
    <w:rsid w:val="00C22DD0"/>
    <w:rsid w:val="00C23F58"/>
    <w:rsid w:val="00C24C89"/>
    <w:rsid w:val="00C24D9A"/>
    <w:rsid w:val="00C312EE"/>
    <w:rsid w:val="00C3183B"/>
    <w:rsid w:val="00C3239E"/>
    <w:rsid w:val="00C338BC"/>
    <w:rsid w:val="00C348F9"/>
    <w:rsid w:val="00C362F9"/>
    <w:rsid w:val="00C4351C"/>
    <w:rsid w:val="00C43A9B"/>
    <w:rsid w:val="00C51488"/>
    <w:rsid w:val="00C522CA"/>
    <w:rsid w:val="00C52A3E"/>
    <w:rsid w:val="00C56AED"/>
    <w:rsid w:val="00C57C04"/>
    <w:rsid w:val="00C66C40"/>
    <w:rsid w:val="00C67383"/>
    <w:rsid w:val="00C67FD8"/>
    <w:rsid w:val="00C738BD"/>
    <w:rsid w:val="00C757E3"/>
    <w:rsid w:val="00C8073D"/>
    <w:rsid w:val="00C81923"/>
    <w:rsid w:val="00C85C8B"/>
    <w:rsid w:val="00C8685E"/>
    <w:rsid w:val="00C9231B"/>
    <w:rsid w:val="00C9445A"/>
    <w:rsid w:val="00C96394"/>
    <w:rsid w:val="00CA1530"/>
    <w:rsid w:val="00CB1317"/>
    <w:rsid w:val="00CB158B"/>
    <w:rsid w:val="00CB3C25"/>
    <w:rsid w:val="00CB4279"/>
    <w:rsid w:val="00CB685A"/>
    <w:rsid w:val="00CC008B"/>
    <w:rsid w:val="00CC0191"/>
    <w:rsid w:val="00CC01A5"/>
    <w:rsid w:val="00CC2107"/>
    <w:rsid w:val="00CC4743"/>
    <w:rsid w:val="00CD5BFE"/>
    <w:rsid w:val="00CD6FFC"/>
    <w:rsid w:val="00CE2A42"/>
    <w:rsid w:val="00CF3492"/>
    <w:rsid w:val="00CF5623"/>
    <w:rsid w:val="00CF7035"/>
    <w:rsid w:val="00D008CD"/>
    <w:rsid w:val="00D04199"/>
    <w:rsid w:val="00D0497A"/>
    <w:rsid w:val="00D11C98"/>
    <w:rsid w:val="00D11DBB"/>
    <w:rsid w:val="00D122E6"/>
    <w:rsid w:val="00D13755"/>
    <w:rsid w:val="00D16D5E"/>
    <w:rsid w:val="00D17785"/>
    <w:rsid w:val="00D23AF3"/>
    <w:rsid w:val="00D30799"/>
    <w:rsid w:val="00D4273A"/>
    <w:rsid w:val="00D43695"/>
    <w:rsid w:val="00D459FE"/>
    <w:rsid w:val="00D46201"/>
    <w:rsid w:val="00D5680B"/>
    <w:rsid w:val="00D573DA"/>
    <w:rsid w:val="00D574D0"/>
    <w:rsid w:val="00D61691"/>
    <w:rsid w:val="00D63FCE"/>
    <w:rsid w:val="00D66AC8"/>
    <w:rsid w:val="00D66B76"/>
    <w:rsid w:val="00D74D39"/>
    <w:rsid w:val="00D80CD0"/>
    <w:rsid w:val="00D8119F"/>
    <w:rsid w:val="00D841E6"/>
    <w:rsid w:val="00D869B3"/>
    <w:rsid w:val="00D86EFB"/>
    <w:rsid w:val="00D91A1A"/>
    <w:rsid w:val="00D96B4C"/>
    <w:rsid w:val="00D96C11"/>
    <w:rsid w:val="00D96E89"/>
    <w:rsid w:val="00D97392"/>
    <w:rsid w:val="00DA413F"/>
    <w:rsid w:val="00DA4562"/>
    <w:rsid w:val="00DA6D28"/>
    <w:rsid w:val="00DB08C8"/>
    <w:rsid w:val="00DB0E0A"/>
    <w:rsid w:val="00DB473C"/>
    <w:rsid w:val="00DB7F02"/>
    <w:rsid w:val="00DC1E2E"/>
    <w:rsid w:val="00DC2C03"/>
    <w:rsid w:val="00DC70B2"/>
    <w:rsid w:val="00DC71C7"/>
    <w:rsid w:val="00DD002F"/>
    <w:rsid w:val="00DD27D7"/>
    <w:rsid w:val="00DD52A3"/>
    <w:rsid w:val="00DD6DCD"/>
    <w:rsid w:val="00DE0364"/>
    <w:rsid w:val="00DE05B7"/>
    <w:rsid w:val="00DE5557"/>
    <w:rsid w:val="00DF028D"/>
    <w:rsid w:val="00DF73F7"/>
    <w:rsid w:val="00E03864"/>
    <w:rsid w:val="00E12307"/>
    <w:rsid w:val="00E1487E"/>
    <w:rsid w:val="00E201C0"/>
    <w:rsid w:val="00E20751"/>
    <w:rsid w:val="00E21CC5"/>
    <w:rsid w:val="00E22F85"/>
    <w:rsid w:val="00E235F4"/>
    <w:rsid w:val="00E27137"/>
    <w:rsid w:val="00E27E05"/>
    <w:rsid w:val="00E27E30"/>
    <w:rsid w:val="00E363F7"/>
    <w:rsid w:val="00E36CEF"/>
    <w:rsid w:val="00E42737"/>
    <w:rsid w:val="00E43BF6"/>
    <w:rsid w:val="00E503F0"/>
    <w:rsid w:val="00E50CEE"/>
    <w:rsid w:val="00E57760"/>
    <w:rsid w:val="00E63A4C"/>
    <w:rsid w:val="00E66B76"/>
    <w:rsid w:val="00E80237"/>
    <w:rsid w:val="00E81894"/>
    <w:rsid w:val="00E8253A"/>
    <w:rsid w:val="00E82783"/>
    <w:rsid w:val="00E83518"/>
    <w:rsid w:val="00E83CDB"/>
    <w:rsid w:val="00E93C3D"/>
    <w:rsid w:val="00EA0A52"/>
    <w:rsid w:val="00EA5026"/>
    <w:rsid w:val="00EA58AF"/>
    <w:rsid w:val="00EB210A"/>
    <w:rsid w:val="00EB35BF"/>
    <w:rsid w:val="00EB489E"/>
    <w:rsid w:val="00EB646E"/>
    <w:rsid w:val="00EB6835"/>
    <w:rsid w:val="00EB6FE4"/>
    <w:rsid w:val="00EC0494"/>
    <w:rsid w:val="00EC0A2C"/>
    <w:rsid w:val="00EC1985"/>
    <w:rsid w:val="00EC3779"/>
    <w:rsid w:val="00EC4E94"/>
    <w:rsid w:val="00EC6C24"/>
    <w:rsid w:val="00EC73BB"/>
    <w:rsid w:val="00ED10CA"/>
    <w:rsid w:val="00ED134C"/>
    <w:rsid w:val="00ED13EA"/>
    <w:rsid w:val="00ED6893"/>
    <w:rsid w:val="00EE1F29"/>
    <w:rsid w:val="00EE570F"/>
    <w:rsid w:val="00EE61E1"/>
    <w:rsid w:val="00EE6C9A"/>
    <w:rsid w:val="00EF0D24"/>
    <w:rsid w:val="00EF5D32"/>
    <w:rsid w:val="00F01840"/>
    <w:rsid w:val="00F04DB9"/>
    <w:rsid w:val="00F071CA"/>
    <w:rsid w:val="00F10B73"/>
    <w:rsid w:val="00F1165D"/>
    <w:rsid w:val="00F152F8"/>
    <w:rsid w:val="00F20B88"/>
    <w:rsid w:val="00F21960"/>
    <w:rsid w:val="00F255FD"/>
    <w:rsid w:val="00F30E97"/>
    <w:rsid w:val="00F32678"/>
    <w:rsid w:val="00F33C5A"/>
    <w:rsid w:val="00F34BF7"/>
    <w:rsid w:val="00F3597E"/>
    <w:rsid w:val="00F37027"/>
    <w:rsid w:val="00F37100"/>
    <w:rsid w:val="00F40FC3"/>
    <w:rsid w:val="00F410BE"/>
    <w:rsid w:val="00F42AC3"/>
    <w:rsid w:val="00F43E82"/>
    <w:rsid w:val="00F478BA"/>
    <w:rsid w:val="00F51F4D"/>
    <w:rsid w:val="00F5440C"/>
    <w:rsid w:val="00F54E8C"/>
    <w:rsid w:val="00F54E95"/>
    <w:rsid w:val="00F60DE8"/>
    <w:rsid w:val="00F71B73"/>
    <w:rsid w:val="00F72C01"/>
    <w:rsid w:val="00F821EC"/>
    <w:rsid w:val="00F82BD9"/>
    <w:rsid w:val="00F83744"/>
    <w:rsid w:val="00F85C1B"/>
    <w:rsid w:val="00F86816"/>
    <w:rsid w:val="00F8794C"/>
    <w:rsid w:val="00F9062F"/>
    <w:rsid w:val="00F91A5E"/>
    <w:rsid w:val="00F9243B"/>
    <w:rsid w:val="00F930E8"/>
    <w:rsid w:val="00F97367"/>
    <w:rsid w:val="00FA3147"/>
    <w:rsid w:val="00FB53AF"/>
    <w:rsid w:val="00FB7A60"/>
    <w:rsid w:val="00FC1EDB"/>
    <w:rsid w:val="00FC6403"/>
    <w:rsid w:val="00FC78ED"/>
    <w:rsid w:val="00FD0521"/>
    <w:rsid w:val="00FD26F9"/>
    <w:rsid w:val="00FD2A10"/>
    <w:rsid w:val="00FD4CAA"/>
    <w:rsid w:val="00FE1367"/>
    <w:rsid w:val="00FE22A6"/>
    <w:rsid w:val="00FE47B1"/>
    <w:rsid w:val="00FF1586"/>
    <w:rsid w:val="00FF199B"/>
    <w:rsid w:val="00FF3735"/>
    <w:rsid w:val="00FF374D"/>
    <w:rsid w:val="00FF3DC6"/>
    <w:rsid w:val="00FF751E"/>
    <w:rsid w:val="00FF7C3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DB8E7"/>
  <w15:docId w15:val="{ECF0DFFC-42BD-4A70-9CAE-B440870D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DB9"/>
    <w:pPr>
      <w:spacing w:after="0" w:line="360" w:lineRule="auto"/>
    </w:pPr>
    <w:rPr>
      <w:rFonts w:ascii="Times New Roman" w:hAnsi="Times New Roman"/>
      <w:sz w:val="28"/>
    </w:rPr>
  </w:style>
  <w:style w:type="paragraph" w:styleId="Heading1">
    <w:name w:val="heading 1"/>
    <w:basedOn w:val="Normal"/>
    <w:next w:val="Normal"/>
    <w:link w:val="Heading1Char"/>
    <w:uiPriority w:val="9"/>
    <w:qFormat/>
    <w:rsid w:val="00310C61"/>
    <w:pPr>
      <w:keepNext/>
      <w:keepLines/>
      <w:numPr>
        <w:numId w:val="1"/>
      </w:numPr>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310C61"/>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452E8"/>
    <w:pPr>
      <w:keepNext/>
      <w:keepLines/>
      <w:numPr>
        <w:ilvl w:val="2"/>
        <w:numId w:val="1"/>
      </w:numPr>
      <w:spacing w:before="200" w:after="120"/>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310C61"/>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310C61"/>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3452E8"/>
    <w:rPr>
      <w:rFonts w:ascii="Times New Roman" w:eastAsiaTheme="majorEastAsia" w:hAnsi="Times New Roman" w:cstheme="majorBidi"/>
      <w:b/>
      <w:bCs/>
      <w:sz w:val="30"/>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sz w:val="28"/>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rsid w:val="006E58DE"/>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 w:type="character" w:styleId="FollowedHyperlink">
    <w:name w:val="FollowedHyperlink"/>
    <w:basedOn w:val="DefaultParagraphFont"/>
    <w:uiPriority w:val="99"/>
    <w:semiHidden/>
    <w:unhideWhenUsed/>
    <w:rsid w:val="008669D6"/>
    <w:rPr>
      <w:color w:val="800080" w:themeColor="followedHyperlink"/>
      <w:u w:val="single"/>
    </w:rPr>
  </w:style>
  <w:style w:type="character" w:styleId="SubtleEmphasis">
    <w:name w:val="Subtle Emphasis"/>
    <w:aliases w:val="Heading1"/>
    <w:basedOn w:val="DefaultParagraphFont"/>
    <w:uiPriority w:val="19"/>
    <w:qFormat/>
    <w:rsid w:val="00480500"/>
    <w:rPr>
      <w:rFonts w:ascii="Times New Roman" w:hAnsi="Times New Roman"/>
      <w:b/>
      <w:i w:val="0"/>
      <w:iCs/>
      <w:color w:val="000000" w:themeColor="text1"/>
      <w:sz w:val="28"/>
    </w:rPr>
  </w:style>
  <w:style w:type="character" w:styleId="Emphasis">
    <w:name w:val="Emphasis"/>
    <w:aliases w:val="Heading2"/>
    <w:basedOn w:val="DefaultParagraphFont"/>
    <w:uiPriority w:val="20"/>
    <w:qFormat/>
    <w:rsid w:val="00480500"/>
    <w:rPr>
      <w:rFonts w:ascii="Times New Roman" w:hAnsi="Times New Roman"/>
      <w:b w:val="0"/>
      <w:i w:val="0"/>
      <w:iCs/>
      <w:color w:val="000000" w:themeColor="text1"/>
      <w:sz w:val="24"/>
    </w:rPr>
  </w:style>
  <w:style w:type="paragraph" w:styleId="Caption">
    <w:name w:val="caption"/>
    <w:basedOn w:val="Normal"/>
    <w:next w:val="Normal"/>
    <w:uiPriority w:val="35"/>
    <w:unhideWhenUsed/>
    <w:qFormat/>
    <w:rsid w:val="00480500"/>
    <w:pPr>
      <w:spacing w:after="200" w:line="240" w:lineRule="auto"/>
    </w:pPr>
    <w:rPr>
      <w:rFonts w:ascii="Calibri" w:eastAsia="Calibri" w:hAnsi="Calibri" w:cs="Calibri"/>
      <w:b/>
      <w:bCs/>
      <w:color w:val="4F81BD" w:themeColor="accent1"/>
      <w:sz w:val="18"/>
      <w:szCs w:val="18"/>
      <w:lang w:val="de-DE"/>
    </w:rPr>
  </w:style>
  <w:style w:type="paragraph" w:styleId="NormalWeb">
    <w:name w:val="Normal (Web)"/>
    <w:basedOn w:val="Normal"/>
    <w:uiPriority w:val="99"/>
    <w:unhideWhenUsed/>
    <w:rsid w:val="007B7610"/>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5680B"/>
    <w:rPr>
      <w:b/>
      <w:bCs/>
    </w:rPr>
  </w:style>
  <w:style w:type="character" w:styleId="IntenseEmphasis">
    <w:name w:val="Intense Emphasis"/>
    <w:aliases w:val="Heading3"/>
    <w:basedOn w:val="DefaultParagraphFont"/>
    <w:uiPriority w:val="21"/>
    <w:qFormat/>
    <w:rsid w:val="00886804"/>
    <w:rPr>
      <w:bCs/>
      <w:iCs/>
      <w:color w:val="000000" w:themeColor="text1"/>
      <w:sz w:val="24"/>
    </w:rPr>
  </w:style>
  <w:style w:type="paragraph" w:customStyle="1" w:styleId="Style1">
    <w:name w:val="Style1"/>
    <w:basedOn w:val="Normal"/>
    <w:next w:val="Heading3"/>
    <w:link w:val="Style1Char"/>
    <w:qFormat/>
    <w:rsid w:val="00886804"/>
    <w:pPr>
      <w:tabs>
        <w:tab w:val="left" w:pos="180"/>
      </w:tabs>
      <w:spacing w:line="276" w:lineRule="auto"/>
      <w:jc w:val="both"/>
    </w:pPr>
    <w:rPr>
      <w:rFonts w:eastAsia="Calibri" w:cs="Calibri"/>
      <w:lang w:val="de-DE"/>
    </w:rPr>
  </w:style>
  <w:style w:type="character" w:customStyle="1" w:styleId="Style1Char">
    <w:name w:val="Style1 Char"/>
    <w:basedOn w:val="DefaultParagraphFont"/>
    <w:link w:val="Style1"/>
    <w:rsid w:val="00886804"/>
    <w:rPr>
      <w:rFonts w:ascii="Times New Roman" w:eastAsia="Calibri" w:hAnsi="Times New Roman" w:cs="Calibri"/>
      <w:sz w:val="28"/>
      <w:lang w:val="de-DE"/>
    </w:rPr>
  </w:style>
  <w:style w:type="paragraph" w:styleId="TableofFigures">
    <w:name w:val="table of figures"/>
    <w:basedOn w:val="Normal"/>
    <w:next w:val="Normal"/>
    <w:uiPriority w:val="99"/>
    <w:unhideWhenUsed/>
    <w:rsid w:val="00F255FD"/>
  </w:style>
  <w:style w:type="character" w:customStyle="1" w:styleId="highlight-text">
    <w:name w:val="highlight-text"/>
    <w:basedOn w:val="DefaultParagraphFont"/>
    <w:rsid w:val="003778A5"/>
  </w:style>
  <w:style w:type="character" w:styleId="HTMLCode">
    <w:name w:val="HTML Code"/>
    <w:basedOn w:val="DefaultParagraphFont"/>
    <w:uiPriority w:val="99"/>
    <w:semiHidden/>
    <w:unhideWhenUsed/>
    <w:rsid w:val="004A54CD"/>
    <w:rPr>
      <w:rFonts w:ascii="Courier New" w:eastAsia="Times New Roman" w:hAnsi="Courier New" w:cs="Courier New"/>
      <w:sz w:val="20"/>
      <w:szCs w:val="20"/>
    </w:rPr>
  </w:style>
  <w:style w:type="paragraph" w:customStyle="1" w:styleId="id">
    <w:name w:val="id"/>
    <w:basedOn w:val="Normal"/>
    <w:rsid w:val="00E1487E"/>
    <w:pPr>
      <w:spacing w:before="100" w:beforeAutospacing="1" w:after="100" w:afterAutospacing="1" w:line="240" w:lineRule="auto"/>
    </w:pPr>
    <w:rPr>
      <w:rFonts w:eastAsia="Times New Roman" w:cs="Times New Roman"/>
      <w:sz w:val="24"/>
      <w:szCs w:val="24"/>
    </w:rPr>
  </w:style>
  <w:style w:type="paragraph" w:customStyle="1" w:styleId="ir">
    <w:name w:val="ir"/>
    <w:basedOn w:val="Normal"/>
    <w:rsid w:val="00D573DA"/>
    <w:pPr>
      <w:spacing w:before="100" w:beforeAutospacing="1" w:after="100" w:afterAutospacing="1" w:line="240" w:lineRule="auto"/>
    </w:pPr>
    <w:rPr>
      <w:rFonts w:eastAsia="Times New Roman" w:cs="Times New Roman"/>
      <w:sz w:val="24"/>
      <w:szCs w:val="24"/>
    </w:rPr>
  </w:style>
  <w:style w:type="paragraph" w:styleId="z-TopofForm">
    <w:name w:val="HTML Top of Form"/>
    <w:basedOn w:val="Normal"/>
    <w:next w:val="Normal"/>
    <w:link w:val="z-TopofFormChar"/>
    <w:hidden/>
    <w:uiPriority w:val="99"/>
    <w:semiHidden/>
    <w:unhideWhenUsed/>
    <w:rsid w:val="00D97392"/>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739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97367"/>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7367"/>
    <w:rPr>
      <w:rFonts w:ascii="Arial" w:eastAsia="Times New Roman" w:hAnsi="Arial" w:cs="Arial"/>
      <w:vanish/>
      <w:sz w:val="16"/>
      <w:szCs w:val="16"/>
    </w:rPr>
  </w:style>
  <w:style w:type="character" w:customStyle="1" w:styleId="fontstyle01">
    <w:name w:val="fontstyle01"/>
    <w:basedOn w:val="DefaultParagraphFont"/>
    <w:rsid w:val="00251887"/>
    <w:rPr>
      <w:rFonts w:ascii="Helvetica" w:hAnsi="Helvetica"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570">
      <w:bodyDiv w:val="1"/>
      <w:marLeft w:val="0"/>
      <w:marRight w:val="0"/>
      <w:marTop w:val="0"/>
      <w:marBottom w:val="0"/>
      <w:divBdr>
        <w:top w:val="none" w:sz="0" w:space="0" w:color="auto"/>
        <w:left w:val="none" w:sz="0" w:space="0" w:color="auto"/>
        <w:bottom w:val="none" w:sz="0" w:space="0" w:color="auto"/>
        <w:right w:val="none" w:sz="0" w:space="0" w:color="auto"/>
      </w:divBdr>
      <w:divsChild>
        <w:div w:id="1877429129">
          <w:marLeft w:val="0"/>
          <w:marRight w:val="0"/>
          <w:marTop w:val="0"/>
          <w:marBottom w:val="0"/>
          <w:divBdr>
            <w:top w:val="single" w:sz="2" w:space="0" w:color="D9D9E3"/>
            <w:left w:val="single" w:sz="2" w:space="0" w:color="D9D9E3"/>
            <w:bottom w:val="single" w:sz="2" w:space="0" w:color="D9D9E3"/>
            <w:right w:val="single" w:sz="2" w:space="0" w:color="D9D9E3"/>
          </w:divBdr>
          <w:divsChild>
            <w:div w:id="108668243">
              <w:marLeft w:val="0"/>
              <w:marRight w:val="0"/>
              <w:marTop w:val="0"/>
              <w:marBottom w:val="0"/>
              <w:divBdr>
                <w:top w:val="single" w:sz="2" w:space="0" w:color="D9D9E3"/>
                <w:left w:val="single" w:sz="2" w:space="0" w:color="D9D9E3"/>
                <w:bottom w:val="single" w:sz="2" w:space="0" w:color="D9D9E3"/>
                <w:right w:val="single" w:sz="2" w:space="0" w:color="D9D9E3"/>
              </w:divBdr>
              <w:divsChild>
                <w:div w:id="175116306">
                  <w:marLeft w:val="0"/>
                  <w:marRight w:val="0"/>
                  <w:marTop w:val="0"/>
                  <w:marBottom w:val="0"/>
                  <w:divBdr>
                    <w:top w:val="single" w:sz="2" w:space="0" w:color="D9D9E3"/>
                    <w:left w:val="single" w:sz="2" w:space="0" w:color="D9D9E3"/>
                    <w:bottom w:val="single" w:sz="2" w:space="0" w:color="D9D9E3"/>
                    <w:right w:val="single" w:sz="2" w:space="0" w:color="D9D9E3"/>
                  </w:divBdr>
                  <w:divsChild>
                    <w:div w:id="1943755549">
                      <w:marLeft w:val="0"/>
                      <w:marRight w:val="0"/>
                      <w:marTop w:val="0"/>
                      <w:marBottom w:val="0"/>
                      <w:divBdr>
                        <w:top w:val="single" w:sz="2" w:space="0" w:color="D9D9E3"/>
                        <w:left w:val="single" w:sz="2" w:space="0" w:color="D9D9E3"/>
                        <w:bottom w:val="single" w:sz="2" w:space="0" w:color="D9D9E3"/>
                        <w:right w:val="single" w:sz="2" w:space="0" w:color="D9D9E3"/>
                      </w:divBdr>
                      <w:divsChild>
                        <w:div w:id="1154445039">
                          <w:marLeft w:val="0"/>
                          <w:marRight w:val="0"/>
                          <w:marTop w:val="0"/>
                          <w:marBottom w:val="0"/>
                          <w:divBdr>
                            <w:top w:val="single" w:sz="2" w:space="0" w:color="auto"/>
                            <w:left w:val="single" w:sz="2" w:space="0" w:color="auto"/>
                            <w:bottom w:val="single" w:sz="6" w:space="0" w:color="auto"/>
                            <w:right w:val="single" w:sz="2" w:space="0" w:color="auto"/>
                          </w:divBdr>
                          <w:divsChild>
                            <w:div w:id="1493181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815038">
                                  <w:marLeft w:val="0"/>
                                  <w:marRight w:val="0"/>
                                  <w:marTop w:val="0"/>
                                  <w:marBottom w:val="0"/>
                                  <w:divBdr>
                                    <w:top w:val="single" w:sz="2" w:space="0" w:color="D9D9E3"/>
                                    <w:left w:val="single" w:sz="2" w:space="0" w:color="D9D9E3"/>
                                    <w:bottom w:val="single" w:sz="2" w:space="0" w:color="D9D9E3"/>
                                    <w:right w:val="single" w:sz="2" w:space="0" w:color="D9D9E3"/>
                                  </w:divBdr>
                                  <w:divsChild>
                                    <w:div w:id="303003665">
                                      <w:marLeft w:val="0"/>
                                      <w:marRight w:val="0"/>
                                      <w:marTop w:val="0"/>
                                      <w:marBottom w:val="0"/>
                                      <w:divBdr>
                                        <w:top w:val="single" w:sz="2" w:space="0" w:color="D9D9E3"/>
                                        <w:left w:val="single" w:sz="2" w:space="0" w:color="D9D9E3"/>
                                        <w:bottom w:val="single" w:sz="2" w:space="0" w:color="D9D9E3"/>
                                        <w:right w:val="single" w:sz="2" w:space="0" w:color="D9D9E3"/>
                                      </w:divBdr>
                                      <w:divsChild>
                                        <w:div w:id="760489650">
                                          <w:marLeft w:val="0"/>
                                          <w:marRight w:val="0"/>
                                          <w:marTop w:val="0"/>
                                          <w:marBottom w:val="0"/>
                                          <w:divBdr>
                                            <w:top w:val="single" w:sz="2" w:space="0" w:color="D9D9E3"/>
                                            <w:left w:val="single" w:sz="2" w:space="0" w:color="D9D9E3"/>
                                            <w:bottom w:val="single" w:sz="2" w:space="0" w:color="D9D9E3"/>
                                            <w:right w:val="single" w:sz="2" w:space="0" w:color="D9D9E3"/>
                                          </w:divBdr>
                                          <w:divsChild>
                                            <w:div w:id="165440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3766761">
          <w:marLeft w:val="0"/>
          <w:marRight w:val="0"/>
          <w:marTop w:val="0"/>
          <w:marBottom w:val="0"/>
          <w:divBdr>
            <w:top w:val="none" w:sz="0" w:space="0" w:color="auto"/>
            <w:left w:val="none" w:sz="0" w:space="0" w:color="auto"/>
            <w:bottom w:val="none" w:sz="0" w:space="0" w:color="auto"/>
            <w:right w:val="none" w:sz="0" w:space="0" w:color="auto"/>
          </w:divBdr>
        </w:div>
      </w:divsChild>
    </w:div>
    <w:div w:id="21638090">
      <w:bodyDiv w:val="1"/>
      <w:marLeft w:val="0"/>
      <w:marRight w:val="0"/>
      <w:marTop w:val="0"/>
      <w:marBottom w:val="0"/>
      <w:divBdr>
        <w:top w:val="none" w:sz="0" w:space="0" w:color="auto"/>
        <w:left w:val="none" w:sz="0" w:space="0" w:color="auto"/>
        <w:bottom w:val="none" w:sz="0" w:space="0" w:color="auto"/>
        <w:right w:val="none" w:sz="0" w:space="0" w:color="auto"/>
      </w:divBdr>
    </w:div>
    <w:div w:id="47609132">
      <w:bodyDiv w:val="1"/>
      <w:marLeft w:val="0"/>
      <w:marRight w:val="0"/>
      <w:marTop w:val="0"/>
      <w:marBottom w:val="0"/>
      <w:divBdr>
        <w:top w:val="none" w:sz="0" w:space="0" w:color="auto"/>
        <w:left w:val="none" w:sz="0" w:space="0" w:color="auto"/>
        <w:bottom w:val="none" w:sz="0" w:space="0" w:color="auto"/>
        <w:right w:val="none" w:sz="0" w:space="0" w:color="auto"/>
      </w:divBdr>
      <w:divsChild>
        <w:div w:id="905601829">
          <w:marLeft w:val="0"/>
          <w:marRight w:val="0"/>
          <w:marTop w:val="0"/>
          <w:marBottom w:val="0"/>
          <w:divBdr>
            <w:top w:val="single" w:sz="2" w:space="0" w:color="D9D9E3"/>
            <w:left w:val="single" w:sz="2" w:space="0" w:color="D9D9E3"/>
            <w:bottom w:val="single" w:sz="2" w:space="0" w:color="D9D9E3"/>
            <w:right w:val="single" w:sz="2" w:space="0" w:color="D9D9E3"/>
          </w:divBdr>
          <w:divsChild>
            <w:div w:id="710422943">
              <w:marLeft w:val="0"/>
              <w:marRight w:val="0"/>
              <w:marTop w:val="0"/>
              <w:marBottom w:val="0"/>
              <w:divBdr>
                <w:top w:val="single" w:sz="2" w:space="0" w:color="D9D9E3"/>
                <w:left w:val="single" w:sz="2" w:space="0" w:color="D9D9E3"/>
                <w:bottom w:val="single" w:sz="2" w:space="0" w:color="D9D9E3"/>
                <w:right w:val="single" w:sz="2" w:space="0" w:color="D9D9E3"/>
              </w:divBdr>
              <w:divsChild>
                <w:div w:id="1933511308">
                  <w:marLeft w:val="0"/>
                  <w:marRight w:val="0"/>
                  <w:marTop w:val="0"/>
                  <w:marBottom w:val="0"/>
                  <w:divBdr>
                    <w:top w:val="single" w:sz="2" w:space="0" w:color="D9D9E3"/>
                    <w:left w:val="single" w:sz="2" w:space="0" w:color="D9D9E3"/>
                    <w:bottom w:val="single" w:sz="2" w:space="0" w:color="D9D9E3"/>
                    <w:right w:val="single" w:sz="2" w:space="0" w:color="D9D9E3"/>
                  </w:divBdr>
                  <w:divsChild>
                    <w:div w:id="1304774384">
                      <w:marLeft w:val="0"/>
                      <w:marRight w:val="0"/>
                      <w:marTop w:val="0"/>
                      <w:marBottom w:val="0"/>
                      <w:divBdr>
                        <w:top w:val="single" w:sz="2" w:space="0" w:color="D9D9E3"/>
                        <w:left w:val="single" w:sz="2" w:space="0" w:color="D9D9E3"/>
                        <w:bottom w:val="single" w:sz="2" w:space="0" w:color="D9D9E3"/>
                        <w:right w:val="single" w:sz="2" w:space="0" w:color="D9D9E3"/>
                      </w:divBdr>
                      <w:divsChild>
                        <w:div w:id="1373262512">
                          <w:marLeft w:val="0"/>
                          <w:marRight w:val="0"/>
                          <w:marTop w:val="0"/>
                          <w:marBottom w:val="0"/>
                          <w:divBdr>
                            <w:top w:val="single" w:sz="2" w:space="0" w:color="auto"/>
                            <w:left w:val="single" w:sz="2" w:space="0" w:color="auto"/>
                            <w:bottom w:val="single" w:sz="6" w:space="0" w:color="auto"/>
                            <w:right w:val="single" w:sz="2" w:space="0" w:color="auto"/>
                          </w:divBdr>
                          <w:divsChild>
                            <w:div w:id="302731732">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87693">
                                  <w:marLeft w:val="0"/>
                                  <w:marRight w:val="0"/>
                                  <w:marTop w:val="0"/>
                                  <w:marBottom w:val="0"/>
                                  <w:divBdr>
                                    <w:top w:val="single" w:sz="2" w:space="0" w:color="D9D9E3"/>
                                    <w:left w:val="single" w:sz="2" w:space="0" w:color="D9D9E3"/>
                                    <w:bottom w:val="single" w:sz="2" w:space="0" w:color="D9D9E3"/>
                                    <w:right w:val="single" w:sz="2" w:space="0" w:color="D9D9E3"/>
                                  </w:divBdr>
                                  <w:divsChild>
                                    <w:div w:id="1355838617">
                                      <w:marLeft w:val="0"/>
                                      <w:marRight w:val="0"/>
                                      <w:marTop w:val="0"/>
                                      <w:marBottom w:val="0"/>
                                      <w:divBdr>
                                        <w:top w:val="single" w:sz="2" w:space="0" w:color="D9D9E3"/>
                                        <w:left w:val="single" w:sz="2" w:space="0" w:color="D9D9E3"/>
                                        <w:bottom w:val="single" w:sz="2" w:space="0" w:color="D9D9E3"/>
                                        <w:right w:val="single" w:sz="2" w:space="0" w:color="D9D9E3"/>
                                      </w:divBdr>
                                      <w:divsChild>
                                        <w:div w:id="1050350465">
                                          <w:marLeft w:val="0"/>
                                          <w:marRight w:val="0"/>
                                          <w:marTop w:val="0"/>
                                          <w:marBottom w:val="0"/>
                                          <w:divBdr>
                                            <w:top w:val="single" w:sz="2" w:space="0" w:color="D9D9E3"/>
                                            <w:left w:val="single" w:sz="2" w:space="0" w:color="D9D9E3"/>
                                            <w:bottom w:val="single" w:sz="2" w:space="0" w:color="D9D9E3"/>
                                            <w:right w:val="single" w:sz="2" w:space="0" w:color="D9D9E3"/>
                                          </w:divBdr>
                                          <w:divsChild>
                                            <w:div w:id="179583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3266102">
          <w:marLeft w:val="0"/>
          <w:marRight w:val="0"/>
          <w:marTop w:val="0"/>
          <w:marBottom w:val="0"/>
          <w:divBdr>
            <w:top w:val="none" w:sz="0" w:space="0" w:color="auto"/>
            <w:left w:val="none" w:sz="0" w:space="0" w:color="auto"/>
            <w:bottom w:val="none" w:sz="0" w:space="0" w:color="auto"/>
            <w:right w:val="none" w:sz="0" w:space="0" w:color="auto"/>
          </w:divBdr>
        </w:div>
      </w:divsChild>
    </w:div>
    <w:div w:id="54164283">
      <w:bodyDiv w:val="1"/>
      <w:marLeft w:val="0"/>
      <w:marRight w:val="0"/>
      <w:marTop w:val="0"/>
      <w:marBottom w:val="0"/>
      <w:divBdr>
        <w:top w:val="none" w:sz="0" w:space="0" w:color="auto"/>
        <w:left w:val="none" w:sz="0" w:space="0" w:color="auto"/>
        <w:bottom w:val="none" w:sz="0" w:space="0" w:color="auto"/>
        <w:right w:val="none" w:sz="0" w:space="0" w:color="auto"/>
      </w:divBdr>
    </w:div>
    <w:div w:id="115031563">
      <w:bodyDiv w:val="1"/>
      <w:marLeft w:val="0"/>
      <w:marRight w:val="0"/>
      <w:marTop w:val="0"/>
      <w:marBottom w:val="0"/>
      <w:divBdr>
        <w:top w:val="none" w:sz="0" w:space="0" w:color="auto"/>
        <w:left w:val="none" w:sz="0" w:space="0" w:color="auto"/>
        <w:bottom w:val="none" w:sz="0" w:space="0" w:color="auto"/>
        <w:right w:val="none" w:sz="0" w:space="0" w:color="auto"/>
      </w:divBdr>
    </w:div>
    <w:div w:id="168565924">
      <w:bodyDiv w:val="1"/>
      <w:marLeft w:val="0"/>
      <w:marRight w:val="0"/>
      <w:marTop w:val="0"/>
      <w:marBottom w:val="0"/>
      <w:divBdr>
        <w:top w:val="none" w:sz="0" w:space="0" w:color="auto"/>
        <w:left w:val="none" w:sz="0" w:space="0" w:color="auto"/>
        <w:bottom w:val="none" w:sz="0" w:space="0" w:color="auto"/>
        <w:right w:val="none" w:sz="0" w:space="0" w:color="auto"/>
      </w:divBdr>
      <w:divsChild>
        <w:div w:id="1573076215">
          <w:marLeft w:val="0"/>
          <w:marRight w:val="0"/>
          <w:marTop w:val="0"/>
          <w:marBottom w:val="0"/>
          <w:divBdr>
            <w:top w:val="single" w:sz="2" w:space="0" w:color="D9D9E3"/>
            <w:left w:val="single" w:sz="2" w:space="0" w:color="D9D9E3"/>
            <w:bottom w:val="single" w:sz="2" w:space="0" w:color="D9D9E3"/>
            <w:right w:val="single" w:sz="2" w:space="0" w:color="D9D9E3"/>
          </w:divBdr>
          <w:divsChild>
            <w:div w:id="128085816">
              <w:marLeft w:val="0"/>
              <w:marRight w:val="0"/>
              <w:marTop w:val="0"/>
              <w:marBottom w:val="0"/>
              <w:divBdr>
                <w:top w:val="single" w:sz="2" w:space="0" w:color="D9D9E3"/>
                <w:left w:val="single" w:sz="2" w:space="0" w:color="D9D9E3"/>
                <w:bottom w:val="single" w:sz="2" w:space="0" w:color="D9D9E3"/>
                <w:right w:val="single" w:sz="2" w:space="0" w:color="D9D9E3"/>
              </w:divBdr>
              <w:divsChild>
                <w:div w:id="270555646">
                  <w:marLeft w:val="0"/>
                  <w:marRight w:val="0"/>
                  <w:marTop w:val="0"/>
                  <w:marBottom w:val="0"/>
                  <w:divBdr>
                    <w:top w:val="single" w:sz="2" w:space="0" w:color="D9D9E3"/>
                    <w:left w:val="single" w:sz="2" w:space="0" w:color="D9D9E3"/>
                    <w:bottom w:val="single" w:sz="2" w:space="0" w:color="D9D9E3"/>
                    <w:right w:val="single" w:sz="2" w:space="0" w:color="D9D9E3"/>
                  </w:divBdr>
                  <w:divsChild>
                    <w:div w:id="1327709132">
                      <w:marLeft w:val="0"/>
                      <w:marRight w:val="0"/>
                      <w:marTop w:val="0"/>
                      <w:marBottom w:val="0"/>
                      <w:divBdr>
                        <w:top w:val="single" w:sz="2" w:space="0" w:color="D9D9E3"/>
                        <w:left w:val="single" w:sz="2" w:space="0" w:color="D9D9E3"/>
                        <w:bottom w:val="single" w:sz="2" w:space="0" w:color="D9D9E3"/>
                        <w:right w:val="single" w:sz="2" w:space="0" w:color="D9D9E3"/>
                      </w:divBdr>
                      <w:divsChild>
                        <w:div w:id="401296465">
                          <w:marLeft w:val="0"/>
                          <w:marRight w:val="0"/>
                          <w:marTop w:val="0"/>
                          <w:marBottom w:val="0"/>
                          <w:divBdr>
                            <w:top w:val="single" w:sz="2" w:space="0" w:color="auto"/>
                            <w:left w:val="single" w:sz="2" w:space="0" w:color="auto"/>
                            <w:bottom w:val="single" w:sz="6" w:space="0" w:color="auto"/>
                            <w:right w:val="single" w:sz="2" w:space="0" w:color="auto"/>
                          </w:divBdr>
                          <w:divsChild>
                            <w:div w:id="702443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023422">
                                  <w:marLeft w:val="0"/>
                                  <w:marRight w:val="0"/>
                                  <w:marTop w:val="0"/>
                                  <w:marBottom w:val="0"/>
                                  <w:divBdr>
                                    <w:top w:val="single" w:sz="2" w:space="0" w:color="D9D9E3"/>
                                    <w:left w:val="single" w:sz="2" w:space="0" w:color="D9D9E3"/>
                                    <w:bottom w:val="single" w:sz="2" w:space="0" w:color="D9D9E3"/>
                                    <w:right w:val="single" w:sz="2" w:space="0" w:color="D9D9E3"/>
                                  </w:divBdr>
                                  <w:divsChild>
                                    <w:div w:id="160700733">
                                      <w:marLeft w:val="0"/>
                                      <w:marRight w:val="0"/>
                                      <w:marTop w:val="0"/>
                                      <w:marBottom w:val="0"/>
                                      <w:divBdr>
                                        <w:top w:val="single" w:sz="2" w:space="0" w:color="D9D9E3"/>
                                        <w:left w:val="single" w:sz="2" w:space="0" w:color="D9D9E3"/>
                                        <w:bottom w:val="single" w:sz="2" w:space="0" w:color="D9D9E3"/>
                                        <w:right w:val="single" w:sz="2" w:space="0" w:color="D9D9E3"/>
                                      </w:divBdr>
                                      <w:divsChild>
                                        <w:div w:id="399091">
                                          <w:marLeft w:val="0"/>
                                          <w:marRight w:val="0"/>
                                          <w:marTop w:val="0"/>
                                          <w:marBottom w:val="0"/>
                                          <w:divBdr>
                                            <w:top w:val="single" w:sz="2" w:space="0" w:color="D9D9E3"/>
                                            <w:left w:val="single" w:sz="2" w:space="0" w:color="D9D9E3"/>
                                            <w:bottom w:val="single" w:sz="2" w:space="0" w:color="D9D9E3"/>
                                            <w:right w:val="single" w:sz="2" w:space="0" w:color="D9D9E3"/>
                                          </w:divBdr>
                                          <w:divsChild>
                                            <w:div w:id="946087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9059049">
          <w:marLeft w:val="0"/>
          <w:marRight w:val="0"/>
          <w:marTop w:val="0"/>
          <w:marBottom w:val="0"/>
          <w:divBdr>
            <w:top w:val="none" w:sz="0" w:space="0" w:color="auto"/>
            <w:left w:val="none" w:sz="0" w:space="0" w:color="auto"/>
            <w:bottom w:val="none" w:sz="0" w:space="0" w:color="auto"/>
            <w:right w:val="none" w:sz="0" w:space="0" w:color="auto"/>
          </w:divBdr>
        </w:div>
      </w:divsChild>
    </w:div>
    <w:div w:id="188178861">
      <w:bodyDiv w:val="1"/>
      <w:marLeft w:val="0"/>
      <w:marRight w:val="0"/>
      <w:marTop w:val="0"/>
      <w:marBottom w:val="0"/>
      <w:divBdr>
        <w:top w:val="none" w:sz="0" w:space="0" w:color="auto"/>
        <w:left w:val="none" w:sz="0" w:space="0" w:color="auto"/>
        <w:bottom w:val="none" w:sz="0" w:space="0" w:color="auto"/>
        <w:right w:val="none" w:sz="0" w:space="0" w:color="auto"/>
      </w:divBdr>
    </w:div>
    <w:div w:id="203100096">
      <w:bodyDiv w:val="1"/>
      <w:marLeft w:val="0"/>
      <w:marRight w:val="0"/>
      <w:marTop w:val="0"/>
      <w:marBottom w:val="0"/>
      <w:divBdr>
        <w:top w:val="none" w:sz="0" w:space="0" w:color="auto"/>
        <w:left w:val="none" w:sz="0" w:space="0" w:color="auto"/>
        <w:bottom w:val="none" w:sz="0" w:space="0" w:color="auto"/>
        <w:right w:val="none" w:sz="0" w:space="0" w:color="auto"/>
      </w:divBdr>
    </w:div>
    <w:div w:id="211813750">
      <w:bodyDiv w:val="1"/>
      <w:marLeft w:val="0"/>
      <w:marRight w:val="0"/>
      <w:marTop w:val="0"/>
      <w:marBottom w:val="0"/>
      <w:divBdr>
        <w:top w:val="none" w:sz="0" w:space="0" w:color="auto"/>
        <w:left w:val="none" w:sz="0" w:space="0" w:color="auto"/>
        <w:bottom w:val="none" w:sz="0" w:space="0" w:color="auto"/>
        <w:right w:val="none" w:sz="0" w:space="0" w:color="auto"/>
      </w:divBdr>
    </w:div>
    <w:div w:id="215816956">
      <w:bodyDiv w:val="1"/>
      <w:marLeft w:val="0"/>
      <w:marRight w:val="0"/>
      <w:marTop w:val="0"/>
      <w:marBottom w:val="0"/>
      <w:divBdr>
        <w:top w:val="none" w:sz="0" w:space="0" w:color="auto"/>
        <w:left w:val="none" w:sz="0" w:space="0" w:color="auto"/>
        <w:bottom w:val="none" w:sz="0" w:space="0" w:color="auto"/>
        <w:right w:val="none" w:sz="0" w:space="0" w:color="auto"/>
      </w:divBdr>
    </w:div>
    <w:div w:id="255528469">
      <w:bodyDiv w:val="1"/>
      <w:marLeft w:val="0"/>
      <w:marRight w:val="0"/>
      <w:marTop w:val="0"/>
      <w:marBottom w:val="0"/>
      <w:divBdr>
        <w:top w:val="none" w:sz="0" w:space="0" w:color="auto"/>
        <w:left w:val="none" w:sz="0" w:space="0" w:color="auto"/>
        <w:bottom w:val="none" w:sz="0" w:space="0" w:color="auto"/>
        <w:right w:val="none" w:sz="0" w:space="0" w:color="auto"/>
      </w:divBdr>
    </w:div>
    <w:div w:id="290946096">
      <w:bodyDiv w:val="1"/>
      <w:marLeft w:val="0"/>
      <w:marRight w:val="0"/>
      <w:marTop w:val="0"/>
      <w:marBottom w:val="0"/>
      <w:divBdr>
        <w:top w:val="none" w:sz="0" w:space="0" w:color="auto"/>
        <w:left w:val="none" w:sz="0" w:space="0" w:color="auto"/>
        <w:bottom w:val="none" w:sz="0" w:space="0" w:color="auto"/>
        <w:right w:val="none" w:sz="0" w:space="0" w:color="auto"/>
      </w:divBdr>
      <w:divsChild>
        <w:div w:id="1194421921">
          <w:marLeft w:val="0"/>
          <w:marRight w:val="0"/>
          <w:marTop w:val="0"/>
          <w:marBottom w:val="0"/>
          <w:divBdr>
            <w:top w:val="single" w:sz="2" w:space="0" w:color="D9D9E3"/>
            <w:left w:val="single" w:sz="2" w:space="0" w:color="D9D9E3"/>
            <w:bottom w:val="single" w:sz="2" w:space="0" w:color="D9D9E3"/>
            <w:right w:val="single" w:sz="2" w:space="0" w:color="D9D9E3"/>
          </w:divBdr>
          <w:divsChild>
            <w:div w:id="1131555441">
              <w:marLeft w:val="0"/>
              <w:marRight w:val="0"/>
              <w:marTop w:val="0"/>
              <w:marBottom w:val="0"/>
              <w:divBdr>
                <w:top w:val="single" w:sz="2" w:space="0" w:color="D9D9E3"/>
                <w:left w:val="single" w:sz="2" w:space="0" w:color="D9D9E3"/>
                <w:bottom w:val="single" w:sz="2" w:space="0" w:color="D9D9E3"/>
                <w:right w:val="single" w:sz="2" w:space="0" w:color="D9D9E3"/>
              </w:divBdr>
              <w:divsChild>
                <w:div w:id="2074312601">
                  <w:marLeft w:val="0"/>
                  <w:marRight w:val="0"/>
                  <w:marTop w:val="0"/>
                  <w:marBottom w:val="0"/>
                  <w:divBdr>
                    <w:top w:val="single" w:sz="2" w:space="0" w:color="D9D9E3"/>
                    <w:left w:val="single" w:sz="2" w:space="0" w:color="D9D9E3"/>
                    <w:bottom w:val="single" w:sz="2" w:space="0" w:color="D9D9E3"/>
                    <w:right w:val="single" w:sz="2" w:space="0" w:color="D9D9E3"/>
                  </w:divBdr>
                  <w:divsChild>
                    <w:div w:id="671420684">
                      <w:marLeft w:val="0"/>
                      <w:marRight w:val="0"/>
                      <w:marTop w:val="0"/>
                      <w:marBottom w:val="0"/>
                      <w:divBdr>
                        <w:top w:val="single" w:sz="2" w:space="0" w:color="D9D9E3"/>
                        <w:left w:val="single" w:sz="2" w:space="0" w:color="D9D9E3"/>
                        <w:bottom w:val="single" w:sz="2" w:space="0" w:color="D9D9E3"/>
                        <w:right w:val="single" w:sz="2" w:space="0" w:color="D9D9E3"/>
                      </w:divBdr>
                      <w:divsChild>
                        <w:div w:id="915361839">
                          <w:marLeft w:val="0"/>
                          <w:marRight w:val="0"/>
                          <w:marTop w:val="0"/>
                          <w:marBottom w:val="0"/>
                          <w:divBdr>
                            <w:top w:val="single" w:sz="2" w:space="0" w:color="auto"/>
                            <w:left w:val="single" w:sz="2" w:space="0" w:color="auto"/>
                            <w:bottom w:val="single" w:sz="6" w:space="0" w:color="auto"/>
                            <w:right w:val="single" w:sz="2" w:space="0" w:color="auto"/>
                          </w:divBdr>
                          <w:divsChild>
                            <w:div w:id="1805930736">
                              <w:marLeft w:val="0"/>
                              <w:marRight w:val="0"/>
                              <w:marTop w:val="100"/>
                              <w:marBottom w:val="100"/>
                              <w:divBdr>
                                <w:top w:val="single" w:sz="2" w:space="0" w:color="D9D9E3"/>
                                <w:left w:val="single" w:sz="2" w:space="0" w:color="D9D9E3"/>
                                <w:bottom w:val="single" w:sz="2" w:space="0" w:color="D9D9E3"/>
                                <w:right w:val="single" w:sz="2" w:space="0" w:color="D9D9E3"/>
                              </w:divBdr>
                              <w:divsChild>
                                <w:div w:id="784419808">
                                  <w:marLeft w:val="0"/>
                                  <w:marRight w:val="0"/>
                                  <w:marTop w:val="0"/>
                                  <w:marBottom w:val="0"/>
                                  <w:divBdr>
                                    <w:top w:val="single" w:sz="2" w:space="0" w:color="D9D9E3"/>
                                    <w:left w:val="single" w:sz="2" w:space="0" w:color="D9D9E3"/>
                                    <w:bottom w:val="single" w:sz="2" w:space="0" w:color="D9D9E3"/>
                                    <w:right w:val="single" w:sz="2" w:space="0" w:color="D9D9E3"/>
                                  </w:divBdr>
                                  <w:divsChild>
                                    <w:div w:id="2102949954">
                                      <w:marLeft w:val="0"/>
                                      <w:marRight w:val="0"/>
                                      <w:marTop w:val="0"/>
                                      <w:marBottom w:val="0"/>
                                      <w:divBdr>
                                        <w:top w:val="single" w:sz="2" w:space="0" w:color="D9D9E3"/>
                                        <w:left w:val="single" w:sz="2" w:space="0" w:color="D9D9E3"/>
                                        <w:bottom w:val="single" w:sz="2" w:space="0" w:color="D9D9E3"/>
                                        <w:right w:val="single" w:sz="2" w:space="0" w:color="D9D9E3"/>
                                      </w:divBdr>
                                      <w:divsChild>
                                        <w:div w:id="1647935043">
                                          <w:marLeft w:val="0"/>
                                          <w:marRight w:val="0"/>
                                          <w:marTop w:val="0"/>
                                          <w:marBottom w:val="0"/>
                                          <w:divBdr>
                                            <w:top w:val="single" w:sz="2" w:space="0" w:color="D9D9E3"/>
                                            <w:left w:val="single" w:sz="2" w:space="0" w:color="D9D9E3"/>
                                            <w:bottom w:val="single" w:sz="2" w:space="0" w:color="D9D9E3"/>
                                            <w:right w:val="single" w:sz="2" w:space="0" w:color="D9D9E3"/>
                                          </w:divBdr>
                                          <w:divsChild>
                                            <w:div w:id="473377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1418487">
          <w:marLeft w:val="0"/>
          <w:marRight w:val="0"/>
          <w:marTop w:val="0"/>
          <w:marBottom w:val="0"/>
          <w:divBdr>
            <w:top w:val="none" w:sz="0" w:space="0" w:color="auto"/>
            <w:left w:val="none" w:sz="0" w:space="0" w:color="auto"/>
            <w:bottom w:val="none" w:sz="0" w:space="0" w:color="auto"/>
            <w:right w:val="none" w:sz="0" w:space="0" w:color="auto"/>
          </w:divBdr>
        </w:div>
      </w:divsChild>
    </w:div>
    <w:div w:id="353043580">
      <w:bodyDiv w:val="1"/>
      <w:marLeft w:val="0"/>
      <w:marRight w:val="0"/>
      <w:marTop w:val="0"/>
      <w:marBottom w:val="0"/>
      <w:divBdr>
        <w:top w:val="none" w:sz="0" w:space="0" w:color="auto"/>
        <w:left w:val="none" w:sz="0" w:space="0" w:color="auto"/>
        <w:bottom w:val="none" w:sz="0" w:space="0" w:color="auto"/>
        <w:right w:val="none" w:sz="0" w:space="0" w:color="auto"/>
      </w:divBdr>
    </w:div>
    <w:div w:id="411784034">
      <w:bodyDiv w:val="1"/>
      <w:marLeft w:val="0"/>
      <w:marRight w:val="0"/>
      <w:marTop w:val="0"/>
      <w:marBottom w:val="0"/>
      <w:divBdr>
        <w:top w:val="none" w:sz="0" w:space="0" w:color="auto"/>
        <w:left w:val="none" w:sz="0" w:space="0" w:color="auto"/>
        <w:bottom w:val="none" w:sz="0" w:space="0" w:color="auto"/>
        <w:right w:val="none" w:sz="0" w:space="0" w:color="auto"/>
      </w:divBdr>
      <w:divsChild>
        <w:div w:id="911353803">
          <w:marLeft w:val="0"/>
          <w:marRight w:val="0"/>
          <w:marTop w:val="0"/>
          <w:marBottom w:val="0"/>
          <w:divBdr>
            <w:top w:val="single" w:sz="2" w:space="0" w:color="D9D9E3"/>
            <w:left w:val="single" w:sz="2" w:space="0" w:color="D9D9E3"/>
            <w:bottom w:val="single" w:sz="2" w:space="0" w:color="D9D9E3"/>
            <w:right w:val="single" w:sz="2" w:space="0" w:color="D9D9E3"/>
          </w:divBdr>
          <w:divsChild>
            <w:div w:id="1899590502">
              <w:marLeft w:val="0"/>
              <w:marRight w:val="0"/>
              <w:marTop w:val="0"/>
              <w:marBottom w:val="0"/>
              <w:divBdr>
                <w:top w:val="single" w:sz="2" w:space="0" w:color="D9D9E3"/>
                <w:left w:val="single" w:sz="2" w:space="0" w:color="D9D9E3"/>
                <w:bottom w:val="single" w:sz="2" w:space="0" w:color="D9D9E3"/>
                <w:right w:val="single" w:sz="2" w:space="0" w:color="D9D9E3"/>
              </w:divBdr>
              <w:divsChild>
                <w:div w:id="1994330880">
                  <w:marLeft w:val="0"/>
                  <w:marRight w:val="0"/>
                  <w:marTop w:val="0"/>
                  <w:marBottom w:val="0"/>
                  <w:divBdr>
                    <w:top w:val="single" w:sz="2" w:space="0" w:color="D9D9E3"/>
                    <w:left w:val="single" w:sz="2" w:space="0" w:color="D9D9E3"/>
                    <w:bottom w:val="single" w:sz="2" w:space="0" w:color="D9D9E3"/>
                    <w:right w:val="single" w:sz="2" w:space="0" w:color="D9D9E3"/>
                  </w:divBdr>
                  <w:divsChild>
                    <w:div w:id="579949654">
                      <w:marLeft w:val="0"/>
                      <w:marRight w:val="0"/>
                      <w:marTop w:val="0"/>
                      <w:marBottom w:val="0"/>
                      <w:divBdr>
                        <w:top w:val="single" w:sz="2" w:space="0" w:color="D9D9E3"/>
                        <w:left w:val="single" w:sz="2" w:space="0" w:color="D9D9E3"/>
                        <w:bottom w:val="single" w:sz="2" w:space="0" w:color="D9D9E3"/>
                        <w:right w:val="single" w:sz="2" w:space="0" w:color="D9D9E3"/>
                      </w:divBdr>
                      <w:divsChild>
                        <w:div w:id="357047332">
                          <w:marLeft w:val="0"/>
                          <w:marRight w:val="0"/>
                          <w:marTop w:val="0"/>
                          <w:marBottom w:val="0"/>
                          <w:divBdr>
                            <w:top w:val="single" w:sz="2" w:space="0" w:color="auto"/>
                            <w:left w:val="single" w:sz="2" w:space="0" w:color="auto"/>
                            <w:bottom w:val="single" w:sz="6" w:space="0" w:color="auto"/>
                            <w:right w:val="single" w:sz="2" w:space="0" w:color="auto"/>
                          </w:divBdr>
                          <w:divsChild>
                            <w:div w:id="1143279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925898">
                                  <w:marLeft w:val="0"/>
                                  <w:marRight w:val="0"/>
                                  <w:marTop w:val="0"/>
                                  <w:marBottom w:val="0"/>
                                  <w:divBdr>
                                    <w:top w:val="single" w:sz="2" w:space="0" w:color="D9D9E3"/>
                                    <w:left w:val="single" w:sz="2" w:space="0" w:color="D9D9E3"/>
                                    <w:bottom w:val="single" w:sz="2" w:space="0" w:color="D9D9E3"/>
                                    <w:right w:val="single" w:sz="2" w:space="0" w:color="D9D9E3"/>
                                  </w:divBdr>
                                  <w:divsChild>
                                    <w:div w:id="1910579120">
                                      <w:marLeft w:val="0"/>
                                      <w:marRight w:val="0"/>
                                      <w:marTop w:val="0"/>
                                      <w:marBottom w:val="0"/>
                                      <w:divBdr>
                                        <w:top w:val="single" w:sz="2" w:space="0" w:color="D9D9E3"/>
                                        <w:left w:val="single" w:sz="2" w:space="0" w:color="D9D9E3"/>
                                        <w:bottom w:val="single" w:sz="2" w:space="0" w:color="D9D9E3"/>
                                        <w:right w:val="single" w:sz="2" w:space="0" w:color="D9D9E3"/>
                                      </w:divBdr>
                                      <w:divsChild>
                                        <w:div w:id="1090202710">
                                          <w:marLeft w:val="0"/>
                                          <w:marRight w:val="0"/>
                                          <w:marTop w:val="0"/>
                                          <w:marBottom w:val="0"/>
                                          <w:divBdr>
                                            <w:top w:val="single" w:sz="2" w:space="0" w:color="D9D9E3"/>
                                            <w:left w:val="single" w:sz="2" w:space="0" w:color="D9D9E3"/>
                                            <w:bottom w:val="single" w:sz="2" w:space="0" w:color="D9D9E3"/>
                                            <w:right w:val="single" w:sz="2" w:space="0" w:color="D9D9E3"/>
                                          </w:divBdr>
                                          <w:divsChild>
                                            <w:div w:id="107750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8870888">
          <w:marLeft w:val="0"/>
          <w:marRight w:val="0"/>
          <w:marTop w:val="0"/>
          <w:marBottom w:val="0"/>
          <w:divBdr>
            <w:top w:val="none" w:sz="0" w:space="0" w:color="auto"/>
            <w:left w:val="none" w:sz="0" w:space="0" w:color="auto"/>
            <w:bottom w:val="none" w:sz="0" w:space="0" w:color="auto"/>
            <w:right w:val="none" w:sz="0" w:space="0" w:color="auto"/>
          </w:divBdr>
        </w:div>
      </w:divsChild>
    </w:div>
    <w:div w:id="412121836">
      <w:bodyDiv w:val="1"/>
      <w:marLeft w:val="0"/>
      <w:marRight w:val="0"/>
      <w:marTop w:val="0"/>
      <w:marBottom w:val="0"/>
      <w:divBdr>
        <w:top w:val="none" w:sz="0" w:space="0" w:color="auto"/>
        <w:left w:val="none" w:sz="0" w:space="0" w:color="auto"/>
        <w:bottom w:val="none" w:sz="0" w:space="0" w:color="auto"/>
        <w:right w:val="none" w:sz="0" w:space="0" w:color="auto"/>
      </w:divBdr>
    </w:div>
    <w:div w:id="552279081">
      <w:bodyDiv w:val="1"/>
      <w:marLeft w:val="0"/>
      <w:marRight w:val="0"/>
      <w:marTop w:val="0"/>
      <w:marBottom w:val="0"/>
      <w:divBdr>
        <w:top w:val="none" w:sz="0" w:space="0" w:color="auto"/>
        <w:left w:val="none" w:sz="0" w:space="0" w:color="auto"/>
        <w:bottom w:val="none" w:sz="0" w:space="0" w:color="auto"/>
        <w:right w:val="none" w:sz="0" w:space="0" w:color="auto"/>
      </w:divBdr>
    </w:div>
    <w:div w:id="578255371">
      <w:bodyDiv w:val="1"/>
      <w:marLeft w:val="0"/>
      <w:marRight w:val="0"/>
      <w:marTop w:val="0"/>
      <w:marBottom w:val="0"/>
      <w:divBdr>
        <w:top w:val="none" w:sz="0" w:space="0" w:color="auto"/>
        <w:left w:val="none" w:sz="0" w:space="0" w:color="auto"/>
        <w:bottom w:val="none" w:sz="0" w:space="0" w:color="auto"/>
        <w:right w:val="none" w:sz="0" w:space="0" w:color="auto"/>
      </w:divBdr>
      <w:divsChild>
        <w:div w:id="1868564086">
          <w:marLeft w:val="0"/>
          <w:marRight w:val="0"/>
          <w:marTop w:val="0"/>
          <w:marBottom w:val="0"/>
          <w:divBdr>
            <w:top w:val="none" w:sz="0" w:space="0" w:color="auto"/>
            <w:left w:val="none" w:sz="0" w:space="0" w:color="auto"/>
            <w:bottom w:val="none" w:sz="0" w:space="0" w:color="auto"/>
            <w:right w:val="none" w:sz="0" w:space="0" w:color="auto"/>
          </w:divBdr>
          <w:divsChild>
            <w:div w:id="1471945139">
              <w:marLeft w:val="960"/>
              <w:marRight w:val="960"/>
              <w:marTop w:val="0"/>
              <w:marBottom w:val="0"/>
              <w:divBdr>
                <w:top w:val="none" w:sz="0" w:space="0" w:color="auto"/>
                <w:left w:val="none" w:sz="0" w:space="0" w:color="auto"/>
                <w:bottom w:val="none" w:sz="0" w:space="0" w:color="auto"/>
                <w:right w:val="none" w:sz="0" w:space="0" w:color="auto"/>
              </w:divBdr>
              <w:divsChild>
                <w:div w:id="68042723">
                  <w:marLeft w:val="0"/>
                  <w:marRight w:val="0"/>
                  <w:marTop w:val="0"/>
                  <w:marBottom w:val="0"/>
                  <w:divBdr>
                    <w:top w:val="none" w:sz="0" w:space="0" w:color="auto"/>
                    <w:left w:val="none" w:sz="0" w:space="0" w:color="auto"/>
                    <w:bottom w:val="none" w:sz="0" w:space="0" w:color="auto"/>
                    <w:right w:val="none" w:sz="0" w:space="0" w:color="auto"/>
                  </w:divBdr>
                  <w:divsChild>
                    <w:div w:id="627853344">
                      <w:marLeft w:val="0"/>
                      <w:marRight w:val="0"/>
                      <w:marTop w:val="0"/>
                      <w:marBottom w:val="0"/>
                      <w:divBdr>
                        <w:top w:val="none" w:sz="0" w:space="0" w:color="auto"/>
                        <w:left w:val="none" w:sz="0" w:space="0" w:color="auto"/>
                        <w:bottom w:val="none" w:sz="0" w:space="0" w:color="auto"/>
                        <w:right w:val="none" w:sz="0" w:space="0" w:color="auto"/>
                      </w:divBdr>
                      <w:divsChild>
                        <w:div w:id="53240603">
                          <w:marLeft w:val="0"/>
                          <w:marRight w:val="0"/>
                          <w:marTop w:val="100"/>
                          <w:marBottom w:val="100"/>
                          <w:divBdr>
                            <w:top w:val="none" w:sz="0" w:space="0" w:color="auto"/>
                            <w:left w:val="none" w:sz="0" w:space="0" w:color="auto"/>
                            <w:bottom w:val="none" w:sz="0" w:space="0" w:color="auto"/>
                            <w:right w:val="none" w:sz="0" w:space="0" w:color="auto"/>
                          </w:divBdr>
                          <w:divsChild>
                            <w:div w:id="779373660">
                              <w:marLeft w:val="0"/>
                              <w:marRight w:val="0"/>
                              <w:marTop w:val="0"/>
                              <w:marBottom w:val="0"/>
                              <w:divBdr>
                                <w:top w:val="none" w:sz="0" w:space="0" w:color="auto"/>
                                <w:left w:val="none" w:sz="0" w:space="0" w:color="auto"/>
                                <w:bottom w:val="none" w:sz="0" w:space="0" w:color="auto"/>
                                <w:right w:val="none" w:sz="0" w:space="0" w:color="auto"/>
                              </w:divBdr>
                              <w:divsChild>
                                <w:div w:id="7223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82427">
                  <w:marLeft w:val="0"/>
                  <w:marRight w:val="0"/>
                  <w:marTop w:val="0"/>
                  <w:marBottom w:val="0"/>
                  <w:divBdr>
                    <w:top w:val="none" w:sz="0" w:space="0" w:color="auto"/>
                    <w:left w:val="none" w:sz="0" w:space="0" w:color="auto"/>
                    <w:bottom w:val="none" w:sz="0" w:space="0" w:color="auto"/>
                    <w:right w:val="none" w:sz="0" w:space="0" w:color="auto"/>
                  </w:divBdr>
                  <w:divsChild>
                    <w:div w:id="1498157728">
                      <w:marLeft w:val="0"/>
                      <w:marRight w:val="0"/>
                      <w:marTop w:val="0"/>
                      <w:marBottom w:val="0"/>
                      <w:divBdr>
                        <w:top w:val="none" w:sz="0" w:space="0" w:color="auto"/>
                        <w:left w:val="none" w:sz="0" w:space="0" w:color="auto"/>
                        <w:bottom w:val="none" w:sz="0" w:space="0" w:color="auto"/>
                        <w:right w:val="none" w:sz="0" w:space="0" w:color="auto"/>
                      </w:divBdr>
                      <w:divsChild>
                        <w:div w:id="1653295155">
                          <w:marLeft w:val="0"/>
                          <w:marRight w:val="0"/>
                          <w:marTop w:val="100"/>
                          <w:marBottom w:val="100"/>
                          <w:divBdr>
                            <w:top w:val="none" w:sz="0" w:space="0" w:color="auto"/>
                            <w:left w:val="none" w:sz="0" w:space="0" w:color="auto"/>
                            <w:bottom w:val="none" w:sz="0" w:space="0" w:color="auto"/>
                            <w:right w:val="none" w:sz="0" w:space="0" w:color="auto"/>
                          </w:divBdr>
                          <w:divsChild>
                            <w:div w:id="1887523708">
                              <w:marLeft w:val="0"/>
                              <w:marRight w:val="0"/>
                              <w:marTop w:val="0"/>
                              <w:marBottom w:val="0"/>
                              <w:divBdr>
                                <w:top w:val="none" w:sz="0" w:space="0" w:color="auto"/>
                                <w:left w:val="none" w:sz="0" w:space="0" w:color="auto"/>
                                <w:bottom w:val="none" w:sz="0" w:space="0" w:color="auto"/>
                                <w:right w:val="none" w:sz="0" w:space="0" w:color="auto"/>
                              </w:divBdr>
                              <w:divsChild>
                                <w:div w:id="18843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339524">
                  <w:marLeft w:val="0"/>
                  <w:marRight w:val="0"/>
                  <w:marTop w:val="0"/>
                  <w:marBottom w:val="0"/>
                  <w:divBdr>
                    <w:top w:val="none" w:sz="0" w:space="0" w:color="auto"/>
                    <w:left w:val="none" w:sz="0" w:space="0" w:color="auto"/>
                    <w:bottom w:val="none" w:sz="0" w:space="0" w:color="auto"/>
                    <w:right w:val="none" w:sz="0" w:space="0" w:color="auto"/>
                  </w:divBdr>
                  <w:divsChild>
                    <w:div w:id="1311667143">
                      <w:marLeft w:val="0"/>
                      <w:marRight w:val="0"/>
                      <w:marTop w:val="0"/>
                      <w:marBottom w:val="0"/>
                      <w:divBdr>
                        <w:top w:val="none" w:sz="0" w:space="0" w:color="auto"/>
                        <w:left w:val="none" w:sz="0" w:space="0" w:color="auto"/>
                        <w:bottom w:val="none" w:sz="0" w:space="0" w:color="auto"/>
                        <w:right w:val="none" w:sz="0" w:space="0" w:color="auto"/>
                      </w:divBdr>
                      <w:divsChild>
                        <w:div w:id="1095055963">
                          <w:marLeft w:val="0"/>
                          <w:marRight w:val="0"/>
                          <w:marTop w:val="100"/>
                          <w:marBottom w:val="100"/>
                          <w:divBdr>
                            <w:top w:val="none" w:sz="0" w:space="0" w:color="auto"/>
                            <w:left w:val="none" w:sz="0" w:space="0" w:color="auto"/>
                            <w:bottom w:val="none" w:sz="0" w:space="0" w:color="auto"/>
                            <w:right w:val="none" w:sz="0" w:space="0" w:color="auto"/>
                          </w:divBdr>
                          <w:divsChild>
                            <w:div w:id="1977374087">
                              <w:marLeft w:val="0"/>
                              <w:marRight w:val="0"/>
                              <w:marTop w:val="0"/>
                              <w:marBottom w:val="0"/>
                              <w:divBdr>
                                <w:top w:val="none" w:sz="0" w:space="0" w:color="auto"/>
                                <w:left w:val="none" w:sz="0" w:space="0" w:color="auto"/>
                                <w:bottom w:val="none" w:sz="0" w:space="0" w:color="auto"/>
                                <w:right w:val="none" w:sz="0" w:space="0" w:color="auto"/>
                              </w:divBdr>
                              <w:divsChild>
                                <w:div w:id="10285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98123">
          <w:marLeft w:val="0"/>
          <w:marRight w:val="0"/>
          <w:marTop w:val="0"/>
          <w:marBottom w:val="0"/>
          <w:divBdr>
            <w:top w:val="none" w:sz="0" w:space="0" w:color="auto"/>
            <w:left w:val="none" w:sz="0" w:space="0" w:color="auto"/>
            <w:bottom w:val="none" w:sz="0" w:space="0" w:color="auto"/>
            <w:right w:val="none" w:sz="0" w:space="0" w:color="auto"/>
          </w:divBdr>
          <w:divsChild>
            <w:div w:id="1569344364">
              <w:marLeft w:val="960"/>
              <w:marRight w:val="960"/>
              <w:marTop w:val="0"/>
              <w:marBottom w:val="0"/>
              <w:divBdr>
                <w:top w:val="none" w:sz="0" w:space="0" w:color="auto"/>
                <w:left w:val="none" w:sz="0" w:space="0" w:color="auto"/>
                <w:bottom w:val="none" w:sz="0" w:space="0" w:color="auto"/>
                <w:right w:val="none" w:sz="0" w:space="0" w:color="auto"/>
              </w:divBdr>
              <w:divsChild>
                <w:div w:id="1100761876">
                  <w:marLeft w:val="0"/>
                  <w:marRight w:val="0"/>
                  <w:marTop w:val="0"/>
                  <w:marBottom w:val="0"/>
                  <w:divBdr>
                    <w:top w:val="none" w:sz="0" w:space="0" w:color="auto"/>
                    <w:left w:val="none" w:sz="0" w:space="0" w:color="auto"/>
                    <w:bottom w:val="none" w:sz="0" w:space="0" w:color="auto"/>
                    <w:right w:val="none" w:sz="0" w:space="0" w:color="auto"/>
                  </w:divBdr>
                  <w:divsChild>
                    <w:div w:id="157967632">
                      <w:marLeft w:val="0"/>
                      <w:marRight w:val="0"/>
                      <w:marTop w:val="100"/>
                      <w:marBottom w:val="100"/>
                      <w:divBdr>
                        <w:top w:val="none" w:sz="0" w:space="0" w:color="auto"/>
                        <w:left w:val="none" w:sz="0" w:space="0" w:color="auto"/>
                        <w:bottom w:val="none" w:sz="0" w:space="0" w:color="auto"/>
                        <w:right w:val="none" w:sz="0" w:space="0" w:color="auto"/>
                      </w:divBdr>
                      <w:divsChild>
                        <w:div w:id="2087262640">
                          <w:marLeft w:val="0"/>
                          <w:marRight w:val="0"/>
                          <w:marTop w:val="0"/>
                          <w:marBottom w:val="0"/>
                          <w:divBdr>
                            <w:top w:val="none" w:sz="0" w:space="0" w:color="auto"/>
                            <w:left w:val="none" w:sz="0" w:space="0" w:color="auto"/>
                            <w:bottom w:val="none" w:sz="0" w:space="0" w:color="auto"/>
                            <w:right w:val="none" w:sz="0" w:space="0" w:color="auto"/>
                          </w:divBdr>
                          <w:divsChild>
                            <w:div w:id="20115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723087">
          <w:marLeft w:val="0"/>
          <w:marRight w:val="0"/>
          <w:marTop w:val="0"/>
          <w:marBottom w:val="0"/>
          <w:divBdr>
            <w:top w:val="none" w:sz="0" w:space="0" w:color="auto"/>
            <w:left w:val="none" w:sz="0" w:space="0" w:color="auto"/>
            <w:bottom w:val="none" w:sz="0" w:space="0" w:color="auto"/>
            <w:right w:val="none" w:sz="0" w:space="0" w:color="auto"/>
          </w:divBdr>
          <w:divsChild>
            <w:div w:id="84070343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632179805">
      <w:bodyDiv w:val="1"/>
      <w:marLeft w:val="0"/>
      <w:marRight w:val="0"/>
      <w:marTop w:val="0"/>
      <w:marBottom w:val="0"/>
      <w:divBdr>
        <w:top w:val="none" w:sz="0" w:space="0" w:color="auto"/>
        <w:left w:val="none" w:sz="0" w:space="0" w:color="auto"/>
        <w:bottom w:val="none" w:sz="0" w:space="0" w:color="auto"/>
        <w:right w:val="none" w:sz="0" w:space="0" w:color="auto"/>
      </w:divBdr>
    </w:div>
    <w:div w:id="632829967">
      <w:bodyDiv w:val="1"/>
      <w:marLeft w:val="0"/>
      <w:marRight w:val="0"/>
      <w:marTop w:val="0"/>
      <w:marBottom w:val="0"/>
      <w:divBdr>
        <w:top w:val="none" w:sz="0" w:space="0" w:color="auto"/>
        <w:left w:val="none" w:sz="0" w:space="0" w:color="auto"/>
        <w:bottom w:val="none" w:sz="0" w:space="0" w:color="auto"/>
        <w:right w:val="none" w:sz="0" w:space="0" w:color="auto"/>
      </w:divBdr>
    </w:div>
    <w:div w:id="674725546">
      <w:bodyDiv w:val="1"/>
      <w:marLeft w:val="0"/>
      <w:marRight w:val="0"/>
      <w:marTop w:val="0"/>
      <w:marBottom w:val="0"/>
      <w:divBdr>
        <w:top w:val="none" w:sz="0" w:space="0" w:color="auto"/>
        <w:left w:val="none" w:sz="0" w:space="0" w:color="auto"/>
        <w:bottom w:val="none" w:sz="0" w:space="0" w:color="auto"/>
        <w:right w:val="none" w:sz="0" w:space="0" w:color="auto"/>
      </w:divBdr>
    </w:div>
    <w:div w:id="688139431">
      <w:bodyDiv w:val="1"/>
      <w:marLeft w:val="0"/>
      <w:marRight w:val="0"/>
      <w:marTop w:val="0"/>
      <w:marBottom w:val="0"/>
      <w:divBdr>
        <w:top w:val="none" w:sz="0" w:space="0" w:color="auto"/>
        <w:left w:val="none" w:sz="0" w:space="0" w:color="auto"/>
        <w:bottom w:val="none" w:sz="0" w:space="0" w:color="auto"/>
        <w:right w:val="none" w:sz="0" w:space="0" w:color="auto"/>
      </w:divBdr>
    </w:div>
    <w:div w:id="694774203">
      <w:bodyDiv w:val="1"/>
      <w:marLeft w:val="0"/>
      <w:marRight w:val="0"/>
      <w:marTop w:val="0"/>
      <w:marBottom w:val="0"/>
      <w:divBdr>
        <w:top w:val="none" w:sz="0" w:space="0" w:color="auto"/>
        <w:left w:val="none" w:sz="0" w:space="0" w:color="auto"/>
        <w:bottom w:val="none" w:sz="0" w:space="0" w:color="auto"/>
        <w:right w:val="none" w:sz="0" w:space="0" w:color="auto"/>
      </w:divBdr>
      <w:divsChild>
        <w:div w:id="1921214150">
          <w:marLeft w:val="0"/>
          <w:marRight w:val="0"/>
          <w:marTop w:val="0"/>
          <w:marBottom w:val="0"/>
          <w:divBdr>
            <w:top w:val="single" w:sz="2" w:space="0" w:color="D9D9E3"/>
            <w:left w:val="single" w:sz="2" w:space="0" w:color="D9D9E3"/>
            <w:bottom w:val="single" w:sz="2" w:space="0" w:color="D9D9E3"/>
            <w:right w:val="single" w:sz="2" w:space="0" w:color="D9D9E3"/>
          </w:divBdr>
          <w:divsChild>
            <w:div w:id="1522086288">
              <w:marLeft w:val="0"/>
              <w:marRight w:val="0"/>
              <w:marTop w:val="0"/>
              <w:marBottom w:val="0"/>
              <w:divBdr>
                <w:top w:val="single" w:sz="2" w:space="0" w:color="D9D9E3"/>
                <w:left w:val="single" w:sz="2" w:space="0" w:color="D9D9E3"/>
                <w:bottom w:val="single" w:sz="2" w:space="0" w:color="D9D9E3"/>
                <w:right w:val="single" w:sz="2" w:space="0" w:color="D9D9E3"/>
              </w:divBdr>
              <w:divsChild>
                <w:div w:id="1547595162">
                  <w:marLeft w:val="0"/>
                  <w:marRight w:val="0"/>
                  <w:marTop w:val="0"/>
                  <w:marBottom w:val="0"/>
                  <w:divBdr>
                    <w:top w:val="single" w:sz="2" w:space="0" w:color="D9D9E3"/>
                    <w:left w:val="single" w:sz="2" w:space="0" w:color="D9D9E3"/>
                    <w:bottom w:val="single" w:sz="2" w:space="0" w:color="D9D9E3"/>
                    <w:right w:val="single" w:sz="2" w:space="0" w:color="D9D9E3"/>
                  </w:divBdr>
                  <w:divsChild>
                    <w:div w:id="1306668461">
                      <w:marLeft w:val="0"/>
                      <w:marRight w:val="0"/>
                      <w:marTop w:val="0"/>
                      <w:marBottom w:val="0"/>
                      <w:divBdr>
                        <w:top w:val="single" w:sz="2" w:space="0" w:color="D9D9E3"/>
                        <w:left w:val="single" w:sz="2" w:space="0" w:color="D9D9E3"/>
                        <w:bottom w:val="single" w:sz="2" w:space="0" w:color="D9D9E3"/>
                        <w:right w:val="single" w:sz="2" w:space="0" w:color="D9D9E3"/>
                      </w:divBdr>
                      <w:divsChild>
                        <w:div w:id="1156263157">
                          <w:marLeft w:val="0"/>
                          <w:marRight w:val="0"/>
                          <w:marTop w:val="0"/>
                          <w:marBottom w:val="0"/>
                          <w:divBdr>
                            <w:top w:val="single" w:sz="2" w:space="0" w:color="auto"/>
                            <w:left w:val="single" w:sz="2" w:space="0" w:color="auto"/>
                            <w:bottom w:val="single" w:sz="6" w:space="0" w:color="auto"/>
                            <w:right w:val="single" w:sz="2" w:space="0" w:color="auto"/>
                          </w:divBdr>
                          <w:divsChild>
                            <w:div w:id="1780950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674612">
                                  <w:marLeft w:val="0"/>
                                  <w:marRight w:val="0"/>
                                  <w:marTop w:val="0"/>
                                  <w:marBottom w:val="0"/>
                                  <w:divBdr>
                                    <w:top w:val="single" w:sz="2" w:space="0" w:color="D9D9E3"/>
                                    <w:left w:val="single" w:sz="2" w:space="0" w:color="D9D9E3"/>
                                    <w:bottom w:val="single" w:sz="2" w:space="0" w:color="D9D9E3"/>
                                    <w:right w:val="single" w:sz="2" w:space="0" w:color="D9D9E3"/>
                                  </w:divBdr>
                                  <w:divsChild>
                                    <w:div w:id="1760101812">
                                      <w:marLeft w:val="0"/>
                                      <w:marRight w:val="0"/>
                                      <w:marTop w:val="0"/>
                                      <w:marBottom w:val="0"/>
                                      <w:divBdr>
                                        <w:top w:val="single" w:sz="2" w:space="0" w:color="D9D9E3"/>
                                        <w:left w:val="single" w:sz="2" w:space="0" w:color="D9D9E3"/>
                                        <w:bottom w:val="single" w:sz="2" w:space="0" w:color="D9D9E3"/>
                                        <w:right w:val="single" w:sz="2" w:space="0" w:color="D9D9E3"/>
                                      </w:divBdr>
                                      <w:divsChild>
                                        <w:div w:id="2120879938">
                                          <w:marLeft w:val="0"/>
                                          <w:marRight w:val="0"/>
                                          <w:marTop w:val="0"/>
                                          <w:marBottom w:val="0"/>
                                          <w:divBdr>
                                            <w:top w:val="single" w:sz="2" w:space="0" w:color="D9D9E3"/>
                                            <w:left w:val="single" w:sz="2" w:space="0" w:color="D9D9E3"/>
                                            <w:bottom w:val="single" w:sz="2" w:space="0" w:color="D9D9E3"/>
                                            <w:right w:val="single" w:sz="2" w:space="0" w:color="D9D9E3"/>
                                          </w:divBdr>
                                          <w:divsChild>
                                            <w:div w:id="1440952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6105452">
          <w:marLeft w:val="0"/>
          <w:marRight w:val="0"/>
          <w:marTop w:val="0"/>
          <w:marBottom w:val="0"/>
          <w:divBdr>
            <w:top w:val="none" w:sz="0" w:space="0" w:color="auto"/>
            <w:left w:val="none" w:sz="0" w:space="0" w:color="auto"/>
            <w:bottom w:val="none" w:sz="0" w:space="0" w:color="auto"/>
            <w:right w:val="none" w:sz="0" w:space="0" w:color="auto"/>
          </w:divBdr>
        </w:div>
      </w:divsChild>
    </w:div>
    <w:div w:id="731387615">
      <w:bodyDiv w:val="1"/>
      <w:marLeft w:val="0"/>
      <w:marRight w:val="0"/>
      <w:marTop w:val="0"/>
      <w:marBottom w:val="0"/>
      <w:divBdr>
        <w:top w:val="none" w:sz="0" w:space="0" w:color="auto"/>
        <w:left w:val="none" w:sz="0" w:space="0" w:color="auto"/>
        <w:bottom w:val="none" w:sz="0" w:space="0" w:color="auto"/>
        <w:right w:val="none" w:sz="0" w:space="0" w:color="auto"/>
      </w:divBdr>
    </w:div>
    <w:div w:id="734164225">
      <w:bodyDiv w:val="1"/>
      <w:marLeft w:val="0"/>
      <w:marRight w:val="0"/>
      <w:marTop w:val="0"/>
      <w:marBottom w:val="0"/>
      <w:divBdr>
        <w:top w:val="none" w:sz="0" w:space="0" w:color="auto"/>
        <w:left w:val="none" w:sz="0" w:space="0" w:color="auto"/>
        <w:bottom w:val="none" w:sz="0" w:space="0" w:color="auto"/>
        <w:right w:val="none" w:sz="0" w:space="0" w:color="auto"/>
      </w:divBdr>
    </w:div>
    <w:div w:id="736560150">
      <w:bodyDiv w:val="1"/>
      <w:marLeft w:val="0"/>
      <w:marRight w:val="0"/>
      <w:marTop w:val="0"/>
      <w:marBottom w:val="0"/>
      <w:divBdr>
        <w:top w:val="none" w:sz="0" w:space="0" w:color="auto"/>
        <w:left w:val="none" w:sz="0" w:space="0" w:color="auto"/>
        <w:bottom w:val="none" w:sz="0" w:space="0" w:color="auto"/>
        <w:right w:val="none" w:sz="0" w:space="0" w:color="auto"/>
      </w:divBdr>
    </w:div>
    <w:div w:id="756823187">
      <w:bodyDiv w:val="1"/>
      <w:marLeft w:val="0"/>
      <w:marRight w:val="0"/>
      <w:marTop w:val="0"/>
      <w:marBottom w:val="0"/>
      <w:divBdr>
        <w:top w:val="none" w:sz="0" w:space="0" w:color="auto"/>
        <w:left w:val="none" w:sz="0" w:space="0" w:color="auto"/>
        <w:bottom w:val="none" w:sz="0" w:space="0" w:color="auto"/>
        <w:right w:val="none" w:sz="0" w:space="0" w:color="auto"/>
      </w:divBdr>
    </w:div>
    <w:div w:id="792678843">
      <w:bodyDiv w:val="1"/>
      <w:marLeft w:val="0"/>
      <w:marRight w:val="0"/>
      <w:marTop w:val="0"/>
      <w:marBottom w:val="0"/>
      <w:divBdr>
        <w:top w:val="none" w:sz="0" w:space="0" w:color="auto"/>
        <w:left w:val="none" w:sz="0" w:space="0" w:color="auto"/>
        <w:bottom w:val="none" w:sz="0" w:space="0" w:color="auto"/>
        <w:right w:val="none" w:sz="0" w:space="0" w:color="auto"/>
      </w:divBdr>
      <w:divsChild>
        <w:div w:id="1227230301">
          <w:marLeft w:val="0"/>
          <w:marRight w:val="0"/>
          <w:marTop w:val="0"/>
          <w:marBottom w:val="0"/>
          <w:divBdr>
            <w:top w:val="single" w:sz="2" w:space="0" w:color="D9D9E3"/>
            <w:left w:val="single" w:sz="2" w:space="0" w:color="D9D9E3"/>
            <w:bottom w:val="single" w:sz="2" w:space="0" w:color="D9D9E3"/>
            <w:right w:val="single" w:sz="2" w:space="0" w:color="D9D9E3"/>
          </w:divBdr>
          <w:divsChild>
            <w:div w:id="554318934">
              <w:marLeft w:val="0"/>
              <w:marRight w:val="0"/>
              <w:marTop w:val="0"/>
              <w:marBottom w:val="0"/>
              <w:divBdr>
                <w:top w:val="single" w:sz="2" w:space="0" w:color="D9D9E3"/>
                <w:left w:val="single" w:sz="2" w:space="0" w:color="D9D9E3"/>
                <w:bottom w:val="single" w:sz="2" w:space="0" w:color="D9D9E3"/>
                <w:right w:val="single" w:sz="2" w:space="0" w:color="D9D9E3"/>
              </w:divBdr>
              <w:divsChild>
                <w:div w:id="1884169259">
                  <w:marLeft w:val="0"/>
                  <w:marRight w:val="0"/>
                  <w:marTop w:val="0"/>
                  <w:marBottom w:val="0"/>
                  <w:divBdr>
                    <w:top w:val="single" w:sz="2" w:space="0" w:color="D9D9E3"/>
                    <w:left w:val="single" w:sz="2" w:space="0" w:color="D9D9E3"/>
                    <w:bottom w:val="single" w:sz="2" w:space="0" w:color="D9D9E3"/>
                    <w:right w:val="single" w:sz="2" w:space="0" w:color="D9D9E3"/>
                  </w:divBdr>
                  <w:divsChild>
                    <w:div w:id="428547477">
                      <w:marLeft w:val="0"/>
                      <w:marRight w:val="0"/>
                      <w:marTop w:val="0"/>
                      <w:marBottom w:val="0"/>
                      <w:divBdr>
                        <w:top w:val="single" w:sz="2" w:space="0" w:color="D9D9E3"/>
                        <w:left w:val="single" w:sz="2" w:space="0" w:color="D9D9E3"/>
                        <w:bottom w:val="single" w:sz="2" w:space="0" w:color="D9D9E3"/>
                        <w:right w:val="single" w:sz="2" w:space="0" w:color="D9D9E3"/>
                      </w:divBdr>
                      <w:divsChild>
                        <w:div w:id="1762604370">
                          <w:marLeft w:val="0"/>
                          <w:marRight w:val="0"/>
                          <w:marTop w:val="0"/>
                          <w:marBottom w:val="0"/>
                          <w:divBdr>
                            <w:top w:val="single" w:sz="2" w:space="0" w:color="auto"/>
                            <w:left w:val="single" w:sz="2" w:space="0" w:color="auto"/>
                            <w:bottom w:val="single" w:sz="6" w:space="0" w:color="auto"/>
                            <w:right w:val="single" w:sz="2" w:space="0" w:color="auto"/>
                          </w:divBdr>
                          <w:divsChild>
                            <w:div w:id="883836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52944">
                                  <w:marLeft w:val="0"/>
                                  <w:marRight w:val="0"/>
                                  <w:marTop w:val="0"/>
                                  <w:marBottom w:val="0"/>
                                  <w:divBdr>
                                    <w:top w:val="single" w:sz="2" w:space="0" w:color="D9D9E3"/>
                                    <w:left w:val="single" w:sz="2" w:space="0" w:color="D9D9E3"/>
                                    <w:bottom w:val="single" w:sz="2" w:space="0" w:color="D9D9E3"/>
                                    <w:right w:val="single" w:sz="2" w:space="0" w:color="D9D9E3"/>
                                  </w:divBdr>
                                  <w:divsChild>
                                    <w:div w:id="1412778134">
                                      <w:marLeft w:val="0"/>
                                      <w:marRight w:val="0"/>
                                      <w:marTop w:val="0"/>
                                      <w:marBottom w:val="0"/>
                                      <w:divBdr>
                                        <w:top w:val="single" w:sz="2" w:space="0" w:color="D9D9E3"/>
                                        <w:left w:val="single" w:sz="2" w:space="0" w:color="D9D9E3"/>
                                        <w:bottom w:val="single" w:sz="2" w:space="0" w:color="D9D9E3"/>
                                        <w:right w:val="single" w:sz="2" w:space="0" w:color="D9D9E3"/>
                                      </w:divBdr>
                                      <w:divsChild>
                                        <w:div w:id="1218856417">
                                          <w:marLeft w:val="0"/>
                                          <w:marRight w:val="0"/>
                                          <w:marTop w:val="0"/>
                                          <w:marBottom w:val="0"/>
                                          <w:divBdr>
                                            <w:top w:val="single" w:sz="2" w:space="0" w:color="D9D9E3"/>
                                            <w:left w:val="single" w:sz="2" w:space="0" w:color="D9D9E3"/>
                                            <w:bottom w:val="single" w:sz="2" w:space="0" w:color="D9D9E3"/>
                                            <w:right w:val="single" w:sz="2" w:space="0" w:color="D9D9E3"/>
                                          </w:divBdr>
                                          <w:divsChild>
                                            <w:div w:id="609431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1076750">
          <w:marLeft w:val="0"/>
          <w:marRight w:val="0"/>
          <w:marTop w:val="0"/>
          <w:marBottom w:val="0"/>
          <w:divBdr>
            <w:top w:val="none" w:sz="0" w:space="0" w:color="auto"/>
            <w:left w:val="none" w:sz="0" w:space="0" w:color="auto"/>
            <w:bottom w:val="none" w:sz="0" w:space="0" w:color="auto"/>
            <w:right w:val="none" w:sz="0" w:space="0" w:color="auto"/>
          </w:divBdr>
        </w:div>
      </w:divsChild>
    </w:div>
    <w:div w:id="864252802">
      <w:bodyDiv w:val="1"/>
      <w:marLeft w:val="0"/>
      <w:marRight w:val="0"/>
      <w:marTop w:val="0"/>
      <w:marBottom w:val="0"/>
      <w:divBdr>
        <w:top w:val="none" w:sz="0" w:space="0" w:color="auto"/>
        <w:left w:val="none" w:sz="0" w:space="0" w:color="auto"/>
        <w:bottom w:val="none" w:sz="0" w:space="0" w:color="auto"/>
        <w:right w:val="none" w:sz="0" w:space="0" w:color="auto"/>
      </w:divBdr>
    </w:div>
    <w:div w:id="878660793">
      <w:bodyDiv w:val="1"/>
      <w:marLeft w:val="0"/>
      <w:marRight w:val="0"/>
      <w:marTop w:val="0"/>
      <w:marBottom w:val="0"/>
      <w:divBdr>
        <w:top w:val="none" w:sz="0" w:space="0" w:color="auto"/>
        <w:left w:val="none" w:sz="0" w:space="0" w:color="auto"/>
        <w:bottom w:val="none" w:sz="0" w:space="0" w:color="auto"/>
        <w:right w:val="none" w:sz="0" w:space="0" w:color="auto"/>
      </w:divBdr>
    </w:div>
    <w:div w:id="909652526">
      <w:bodyDiv w:val="1"/>
      <w:marLeft w:val="0"/>
      <w:marRight w:val="0"/>
      <w:marTop w:val="0"/>
      <w:marBottom w:val="0"/>
      <w:divBdr>
        <w:top w:val="none" w:sz="0" w:space="0" w:color="auto"/>
        <w:left w:val="none" w:sz="0" w:space="0" w:color="auto"/>
        <w:bottom w:val="none" w:sz="0" w:space="0" w:color="auto"/>
        <w:right w:val="none" w:sz="0" w:space="0" w:color="auto"/>
      </w:divBdr>
      <w:divsChild>
        <w:div w:id="1979022716">
          <w:marLeft w:val="0"/>
          <w:marRight w:val="0"/>
          <w:marTop w:val="30"/>
          <w:marBottom w:val="30"/>
          <w:divBdr>
            <w:top w:val="none" w:sz="0" w:space="0" w:color="auto"/>
            <w:left w:val="none" w:sz="0" w:space="0" w:color="auto"/>
            <w:bottom w:val="none" w:sz="0" w:space="0" w:color="auto"/>
            <w:right w:val="none" w:sz="0" w:space="0" w:color="auto"/>
          </w:divBdr>
        </w:div>
      </w:divsChild>
    </w:div>
    <w:div w:id="993945822">
      <w:bodyDiv w:val="1"/>
      <w:marLeft w:val="0"/>
      <w:marRight w:val="0"/>
      <w:marTop w:val="0"/>
      <w:marBottom w:val="0"/>
      <w:divBdr>
        <w:top w:val="none" w:sz="0" w:space="0" w:color="auto"/>
        <w:left w:val="none" w:sz="0" w:space="0" w:color="auto"/>
        <w:bottom w:val="none" w:sz="0" w:space="0" w:color="auto"/>
        <w:right w:val="none" w:sz="0" w:space="0" w:color="auto"/>
      </w:divBdr>
      <w:divsChild>
        <w:div w:id="1390107063">
          <w:marLeft w:val="0"/>
          <w:marRight w:val="0"/>
          <w:marTop w:val="0"/>
          <w:marBottom w:val="0"/>
          <w:divBdr>
            <w:top w:val="single" w:sz="2" w:space="0" w:color="D9D9E3"/>
            <w:left w:val="single" w:sz="2" w:space="0" w:color="D9D9E3"/>
            <w:bottom w:val="single" w:sz="2" w:space="0" w:color="D9D9E3"/>
            <w:right w:val="single" w:sz="2" w:space="0" w:color="D9D9E3"/>
          </w:divBdr>
          <w:divsChild>
            <w:div w:id="1308633740">
              <w:marLeft w:val="0"/>
              <w:marRight w:val="0"/>
              <w:marTop w:val="0"/>
              <w:marBottom w:val="0"/>
              <w:divBdr>
                <w:top w:val="single" w:sz="2" w:space="0" w:color="D9D9E3"/>
                <w:left w:val="single" w:sz="2" w:space="0" w:color="D9D9E3"/>
                <w:bottom w:val="single" w:sz="2" w:space="0" w:color="D9D9E3"/>
                <w:right w:val="single" w:sz="2" w:space="0" w:color="D9D9E3"/>
              </w:divBdr>
              <w:divsChild>
                <w:div w:id="168833623">
                  <w:marLeft w:val="0"/>
                  <w:marRight w:val="0"/>
                  <w:marTop w:val="0"/>
                  <w:marBottom w:val="0"/>
                  <w:divBdr>
                    <w:top w:val="single" w:sz="2" w:space="0" w:color="D9D9E3"/>
                    <w:left w:val="single" w:sz="2" w:space="0" w:color="D9D9E3"/>
                    <w:bottom w:val="single" w:sz="2" w:space="0" w:color="D9D9E3"/>
                    <w:right w:val="single" w:sz="2" w:space="0" w:color="D9D9E3"/>
                  </w:divBdr>
                  <w:divsChild>
                    <w:div w:id="337922921">
                      <w:marLeft w:val="0"/>
                      <w:marRight w:val="0"/>
                      <w:marTop w:val="0"/>
                      <w:marBottom w:val="0"/>
                      <w:divBdr>
                        <w:top w:val="single" w:sz="2" w:space="0" w:color="D9D9E3"/>
                        <w:left w:val="single" w:sz="2" w:space="0" w:color="D9D9E3"/>
                        <w:bottom w:val="single" w:sz="2" w:space="0" w:color="D9D9E3"/>
                        <w:right w:val="single" w:sz="2" w:space="0" w:color="D9D9E3"/>
                      </w:divBdr>
                      <w:divsChild>
                        <w:div w:id="786508396">
                          <w:marLeft w:val="0"/>
                          <w:marRight w:val="0"/>
                          <w:marTop w:val="0"/>
                          <w:marBottom w:val="0"/>
                          <w:divBdr>
                            <w:top w:val="single" w:sz="2" w:space="0" w:color="auto"/>
                            <w:left w:val="single" w:sz="2" w:space="0" w:color="auto"/>
                            <w:bottom w:val="single" w:sz="6" w:space="0" w:color="auto"/>
                            <w:right w:val="single" w:sz="2" w:space="0" w:color="auto"/>
                          </w:divBdr>
                          <w:divsChild>
                            <w:div w:id="7086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81029951">
                                  <w:marLeft w:val="0"/>
                                  <w:marRight w:val="0"/>
                                  <w:marTop w:val="0"/>
                                  <w:marBottom w:val="0"/>
                                  <w:divBdr>
                                    <w:top w:val="single" w:sz="2" w:space="0" w:color="D9D9E3"/>
                                    <w:left w:val="single" w:sz="2" w:space="0" w:color="D9D9E3"/>
                                    <w:bottom w:val="single" w:sz="2" w:space="0" w:color="D9D9E3"/>
                                    <w:right w:val="single" w:sz="2" w:space="0" w:color="D9D9E3"/>
                                  </w:divBdr>
                                  <w:divsChild>
                                    <w:div w:id="1869249111">
                                      <w:marLeft w:val="0"/>
                                      <w:marRight w:val="0"/>
                                      <w:marTop w:val="0"/>
                                      <w:marBottom w:val="0"/>
                                      <w:divBdr>
                                        <w:top w:val="single" w:sz="2" w:space="0" w:color="D9D9E3"/>
                                        <w:left w:val="single" w:sz="2" w:space="0" w:color="D9D9E3"/>
                                        <w:bottom w:val="single" w:sz="2" w:space="0" w:color="D9D9E3"/>
                                        <w:right w:val="single" w:sz="2" w:space="0" w:color="D9D9E3"/>
                                      </w:divBdr>
                                      <w:divsChild>
                                        <w:div w:id="658116075">
                                          <w:marLeft w:val="0"/>
                                          <w:marRight w:val="0"/>
                                          <w:marTop w:val="0"/>
                                          <w:marBottom w:val="0"/>
                                          <w:divBdr>
                                            <w:top w:val="single" w:sz="2" w:space="0" w:color="D9D9E3"/>
                                            <w:left w:val="single" w:sz="2" w:space="0" w:color="D9D9E3"/>
                                            <w:bottom w:val="single" w:sz="2" w:space="0" w:color="D9D9E3"/>
                                            <w:right w:val="single" w:sz="2" w:space="0" w:color="D9D9E3"/>
                                          </w:divBdr>
                                          <w:divsChild>
                                            <w:div w:id="97142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7289149">
          <w:marLeft w:val="0"/>
          <w:marRight w:val="0"/>
          <w:marTop w:val="0"/>
          <w:marBottom w:val="0"/>
          <w:divBdr>
            <w:top w:val="none" w:sz="0" w:space="0" w:color="auto"/>
            <w:left w:val="none" w:sz="0" w:space="0" w:color="auto"/>
            <w:bottom w:val="none" w:sz="0" w:space="0" w:color="auto"/>
            <w:right w:val="none" w:sz="0" w:space="0" w:color="auto"/>
          </w:divBdr>
        </w:div>
      </w:divsChild>
    </w:div>
    <w:div w:id="1019821529">
      <w:bodyDiv w:val="1"/>
      <w:marLeft w:val="0"/>
      <w:marRight w:val="0"/>
      <w:marTop w:val="0"/>
      <w:marBottom w:val="0"/>
      <w:divBdr>
        <w:top w:val="none" w:sz="0" w:space="0" w:color="auto"/>
        <w:left w:val="none" w:sz="0" w:space="0" w:color="auto"/>
        <w:bottom w:val="none" w:sz="0" w:space="0" w:color="auto"/>
        <w:right w:val="none" w:sz="0" w:space="0" w:color="auto"/>
      </w:divBdr>
      <w:divsChild>
        <w:div w:id="720905145">
          <w:marLeft w:val="0"/>
          <w:marRight w:val="0"/>
          <w:marTop w:val="0"/>
          <w:marBottom w:val="0"/>
          <w:divBdr>
            <w:top w:val="single" w:sz="2" w:space="0" w:color="D9D9E3"/>
            <w:left w:val="single" w:sz="2" w:space="0" w:color="D9D9E3"/>
            <w:bottom w:val="single" w:sz="2" w:space="0" w:color="D9D9E3"/>
            <w:right w:val="single" w:sz="2" w:space="0" w:color="D9D9E3"/>
          </w:divBdr>
          <w:divsChild>
            <w:div w:id="398401819">
              <w:marLeft w:val="0"/>
              <w:marRight w:val="0"/>
              <w:marTop w:val="0"/>
              <w:marBottom w:val="0"/>
              <w:divBdr>
                <w:top w:val="single" w:sz="2" w:space="0" w:color="D9D9E3"/>
                <w:left w:val="single" w:sz="2" w:space="0" w:color="D9D9E3"/>
                <w:bottom w:val="single" w:sz="2" w:space="0" w:color="D9D9E3"/>
                <w:right w:val="single" w:sz="2" w:space="0" w:color="D9D9E3"/>
              </w:divBdr>
              <w:divsChild>
                <w:div w:id="1583485283">
                  <w:marLeft w:val="0"/>
                  <w:marRight w:val="0"/>
                  <w:marTop w:val="0"/>
                  <w:marBottom w:val="0"/>
                  <w:divBdr>
                    <w:top w:val="single" w:sz="2" w:space="0" w:color="D9D9E3"/>
                    <w:left w:val="single" w:sz="2" w:space="0" w:color="D9D9E3"/>
                    <w:bottom w:val="single" w:sz="2" w:space="0" w:color="D9D9E3"/>
                    <w:right w:val="single" w:sz="2" w:space="0" w:color="D9D9E3"/>
                  </w:divBdr>
                  <w:divsChild>
                    <w:div w:id="1748455362">
                      <w:marLeft w:val="0"/>
                      <w:marRight w:val="0"/>
                      <w:marTop w:val="0"/>
                      <w:marBottom w:val="0"/>
                      <w:divBdr>
                        <w:top w:val="single" w:sz="2" w:space="0" w:color="D9D9E3"/>
                        <w:left w:val="single" w:sz="2" w:space="0" w:color="D9D9E3"/>
                        <w:bottom w:val="single" w:sz="2" w:space="0" w:color="D9D9E3"/>
                        <w:right w:val="single" w:sz="2" w:space="0" w:color="D9D9E3"/>
                      </w:divBdr>
                      <w:divsChild>
                        <w:div w:id="484668794">
                          <w:marLeft w:val="0"/>
                          <w:marRight w:val="0"/>
                          <w:marTop w:val="0"/>
                          <w:marBottom w:val="0"/>
                          <w:divBdr>
                            <w:top w:val="single" w:sz="2" w:space="0" w:color="auto"/>
                            <w:left w:val="single" w:sz="2" w:space="0" w:color="auto"/>
                            <w:bottom w:val="single" w:sz="6" w:space="0" w:color="auto"/>
                            <w:right w:val="single" w:sz="2" w:space="0" w:color="auto"/>
                          </w:divBdr>
                          <w:divsChild>
                            <w:div w:id="1764229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50274">
                                  <w:marLeft w:val="0"/>
                                  <w:marRight w:val="0"/>
                                  <w:marTop w:val="0"/>
                                  <w:marBottom w:val="0"/>
                                  <w:divBdr>
                                    <w:top w:val="single" w:sz="2" w:space="0" w:color="D9D9E3"/>
                                    <w:left w:val="single" w:sz="2" w:space="0" w:color="D9D9E3"/>
                                    <w:bottom w:val="single" w:sz="2" w:space="0" w:color="D9D9E3"/>
                                    <w:right w:val="single" w:sz="2" w:space="0" w:color="D9D9E3"/>
                                  </w:divBdr>
                                  <w:divsChild>
                                    <w:div w:id="918562614">
                                      <w:marLeft w:val="0"/>
                                      <w:marRight w:val="0"/>
                                      <w:marTop w:val="0"/>
                                      <w:marBottom w:val="0"/>
                                      <w:divBdr>
                                        <w:top w:val="single" w:sz="2" w:space="0" w:color="D9D9E3"/>
                                        <w:left w:val="single" w:sz="2" w:space="0" w:color="D9D9E3"/>
                                        <w:bottom w:val="single" w:sz="2" w:space="0" w:color="D9D9E3"/>
                                        <w:right w:val="single" w:sz="2" w:space="0" w:color="D9D9E3"/>
                                      </w:divBdr>
                                      <w:divsChild>
                                        <w:div w:id="1245842110">
                                          <w:marLeft w:val="0"/>
                                          <w:marRight w:val="0"/>
                                          <w:marTop w:val="0"/>
                                          <w:marBottom w:val="0"/>
                                          <w:divBdr>
                                            <w:top w:val="single" w:sz="2" w:space="0" w:color="D9D9E3"/>
                                            <w:left w:val="single" w:sz="2" w:space="0" w:color="D9D9E3"/>
                                            <w:bottom w:val="single" w:sz="2" w:space="0" w:color="D9D9E3"/>
                                            <w:right w:val="single" w:sz="2" w:space="0" w:color="D9D9E3"/>
                                          </w:divBdr>
                                          <w:divsChild>
                                            <w:div w:id="122672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5603526">
          <w:marLeft w:val="0"/>
          <w:marRight w:val="0"/>
          <w:marTop w:val="0"/>
          <w:marBottom w:val="0"/>
          <w:divBdr>
            <w:top w:val="none" w:sz="0" w:space="0" w:color="auto"/>
            <w:left w:val="none" w:sz="0" w:space="0" w:color="auto"/>
            <w:bottom w:val="none" w:sz="0" w:space="0" w:color="auto"/>
            <w:right w:val="none" w:sz="0" w:space="0" w:color="auto"/>
          </w:divBdr>
        </w:div>
      </w:divsChild>
    </w:div>
    <w:div w:id="1056472947">
      <w:bodyDiv w:val="1"/>
      <w:marLeft w:val="0"/>
      <w:marRight w:val="0"/>
      <w:marTop w:val="0"/>
      <w:marBottom w:val="0"/>
      <w:divBdr>
        <w:top w:val="none" w:sz="0" w:space="0" w:color="auto"/>
        <w:left w:val="none" w:sz="0" w:space="0" w:color="auto"/>
        <w:bottom w:val="none" w:sz="0" w:space="0" w:color="auto"/>
        <w:right w:val="none" w:sz="0" w:space="0" w:color="auto"/>
      </w:divBdr>
    </w:div>
    <w:div w:id="1066534832">
      <w:bodyDiv w:val="1"/>
      <w:marLeft w:val="0"/>
      <w:marRight w:val="0"/>
      <w:marTop w:val="0"/>
      <w:marBottom w:val="0"/>
      <w:divBdr>
        <w:top w:val="none" w:sz="0" w:space="0" w:color="auto"/>
        <w:left w:val="none" w:sz="0" w:space="0" w:color="auto"/>
        <w:bottom w:val="none" w:sz="0" w:space="0" w:color="auto"/>
        <w:right w:val="none" w:sz="0" w:space="0" w:color="auto"/>
      </w:divBdr>
    </w:div>
    <w:div w:id="1087455834">
      <w:bodyDiv w:val="1"/>
      <w:marLeft w:val="0"/>
      <w:marRight w:val="0"/>
      <w:marTop w:val="0"/>
      <w:marBottom w:val="0"/>
      <w:divBdr>
        <w:top w:val="none" w:sz="0" w:space="0" w:color="auto"/>
        <w:left w:val="none" w:sz="0" w:space="0" w:color="auto"/>
        <w:bottom w:val="none" w:sz="0" w:space="0" w:color="auto"/>
        <w:right w:val="none" w:sz="0" w:space="0" w:color="auto"/>
      </w:divBdr>
    </w:div>
    <w:div w:id="1104114565">
      <w:bodyDiv w:val="1"/>
      <w:marLeft w:val="0"/>
      <w:marRight w:val="0"/>
      <w:marTop w:val="0"/>
      <w:marBottom w:val="0"/>
      <w:divBdr>
        <w:top w:val="none" w:sz="0" w:space="0" w:color="auto"/>
        <w:left w:val="none" w:sz="0" w:space="0" w:color="auto"/>
        <w:bottom w:val="none" w:sz="0" w:space="0" w:color="auto"/>
        <w:right w:val="none" w:sz="0" w:space="0" w:color="auto"/>
      </w:divBdr>
    </w:div>
    <w:div w:id="1113935328">
      <w:bodyDiv w:val="1"/>
      <w:marLeft w:val="0"/>
      <w:marRight w:val="0"/>
      <w:marTop w:val="0"/>
      <w:marBottom w:val="0"/>
      <w:divBdr>
        <w:top w:val="none" w:sz="0" w:space="0" w:color="auto"/>
        <w:left w:val="none" w:sz="0" w:space="0" w:color="auto"/>
        <w:bottom w:val="none" w:sz="0" w:space="0" w:color="auto"/>
        <w:right w:val="none" w:sz="0" w:space="0" w:color="auto"/>
      </w:divBdr>
      <w:divsChild>
        <w:div w:id="461386960">
          <w:marLeft w:val="0"/>
          <w:marRight w:val="0"/>
          <w:marTop w:val="0"/>
          <w:marBottom w:val="0"/>
          <w:divBdr>
            <w:top w:val="none" w:sz="0" w:space="0" w:color="auto"/>
            <w:left w:val="none" w:sz="0" w:space="0" w:color="auto"/>
            <w:bottom w:val="none" w:sz="0" w:space="0" w:color="auto"/>
            <w:right w:val="none" w:sz="0" w:space="0" w:color="auto"/>
          </w:divBdr>
          <w:divsChild>
            <w:div w:id="35928906">
              <w:marLeft w:val="960"/>
              <w:marRight w:val="960"/>
              <w:marTop w:val="0"/>
              <w:marBottom w:val="0"/>
              <w:divBdr>
                <w:top w:val="none" w:sz="0" w:space="0" w:color="auto"/>
                <w:left w:val="none" w:sz="0" w:space="0" w:color="auto"/>
                <w:bottom w:val="none" w:sz="0" w:space="0" w:color="auto"/>
                <w:right w:val="none" w:sz="0" w:space="0" w:color="auto"/>
              </w:divBdr>
            </w:div>
          </w:divsChild>
        </w:div>
        <w:div w:id="1113213719">
          <w:marLeft w:val="0"/>
          <w:marRight w:val="0"/>
          <w:marTop w:val="0"/>
          <w:marBottom w:val="0"/>
          <w:divBdr>
            <w:top w:val="none" w:sz="0" w:space="0" w:color="auto"/>
            <w:left w:val="none" w:sz="0" w:space="0" w:color="auto"/>
            <w:bottom w:val="none" w:sz="0" w:space="0" w:color="auto"/>
            <w:right w:val="none" w:sz="0" w:space="0" w:color="auto"/>
          </w:divBdr>
          <w:divsChild>
            <w:div w:id="189277103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165322787">
      <w:bodyDiv w:val="1"/>
      <w:marLeft w:val="0"/>
      <w:marRight w:val="0"/>
      <w:marTop w:val="0"/>
      <w:marBottom w:val="0"/>
      <w:divBdr>
        <w:top w:val="none" w:sz="0" w:space="0" w:color="auto"/>
        <w:left w:val="none" w:sz="0" w:space="0" w:color="auto"/>
        <w:bottom w:val="none" w:sz="0" w:space="0" w:color="auto"/>
        <w:right w:val="none" w:sz="0" w:space="0" w:color="auto"/>
      </w:divBdr>
    </w:div>
    <w:div w:id="1189445298">
      <w:bodyDiv w:val="1"/>
      <w:marLeft w:val="0"/>
      <w:marRight w:val="0"/>
      <w:marTop w:val="0"/>
      <w:marBottom w:val="0"/>
      <w:divBdr>
        <w:top w:val="none" w:sz="0" w:space="0" w:color="auto"/>
        <w:left w:val="none" w:sz="0" w:space="0" w:color="auto"/>
        <w:bottom w:val="none" w:sz="0" w:space="0" w:color="auto"/>
        <w:right w:val="none" w:sz="0" w:space="0" w:color="auto"/>
      </w:divBdr>
    </w:div>
    <w:div w:id="1206025115">
      <w:bodyDiv w:val="1"/>
      <w:marLeft w:val="0"/>
      <w:marRight w:val="0"/>
      <w:marTop w:val="0"/>
      <w:marBottom w:val="0"/>
      <w:divBdr>
        <w:top w:val="none" w:sz="0" w:space="0" w:color="auto"/>
        <w:left w:val="none" w:sz="0" w:space="0" w:color="auto"/>
        <w:bottom w:val="none" w:sz="0" w:space="0" w:color="auto"/>
        <w:right w:val="none" w:sz="0" w:space="0" w:color="auto"/>
      </w:divBdr>
    </w:div>
    <w:div w:id="1229077071">
      <w:bodyDiv w:val="1"/>
      <w:marLeft w:val="0"/>
      <w:marRight w:val="0"/>
      <w:marTop w:val="0"/>
      <w:marBottom w:val="0"/>
      <w:divBdr>
        <w:top w:val="none" w:sz="0" w:space="0" w:color="auto"/>
        <w:left w:val="none" w:sz="0" w:space="0" w:color="auto"/>
        <w:bottom w:val="none" w:sz="0" w:space="0" w:color="auto"/>
        <w:right w:val="none" w:sz="0" w:space="0" w:color="auto"/>
      </w:divBdr>
    </w:div>
    <w:div w:id="1237326660">
      <w:bodyDiv w:val="1"/>
      <w:marLeft w:val="0"/>
      <w:marRight w:val="0"/>
      <w:marTop w:val="0"/>
      <w:marBottom w:val="0"/>
      <w:divBdr>
        <w:top w:val="none" w:sz="0" w:space="0" w:color="auto"/>
        <w:left w:val="none" w:sz="0" w:space="0" w:color="auto"/>
        <w:bottom w:val="none" w:sz="0" w:space="0" w:color="auto"/>
        <w:right w:val="none" w:sz="0" w:space="0" w:color="auto"/>
      </w:divBdr>
    </w:div>
    <w:div w:id="1252473177">
      <w:bodyDiv w:val="1"/>
      <w:marLeft w:val="0"/>
      <w:marRight w:val="0"/>
      <w:marTop w:val="0"/>
      <w:marBottom w:val="0"/>
      <w:divBdr>
        <w:top w:val="none" w:sz="0" w:space="0" w:color="auto"/>
        <w:left w:val="none" w:sz="0" w:space="0" w:color="auto"/>
        <w:bottom w:val="none" w:sz="0" w:space="0" w:color="auto"/>
        <w:right w:val="none" w:sz="0" w:space="0" w:color="auto"/>
      </w:divBdr>
      <w:divsChild>
        <w:div w:id="979074929">
          <w:marLeft w:val="0"/>
          <w:marRight w:val="0"/>
          <w:marTop w:val="0"/>
          <w:marBottom w:val="0"/>
          <w:divBdr>
            <w:top w:val="none" w:sz="0" w:space="0" w:color="auto"/>
            <w:left w:val="none" w:sz="0" w:space="0" w:color="auto"/>
            <w:bottom w:val="none" w:sz="0" w:space="0" w:color="auto"/>
            <w:right w:val="none" w:sz="0" w:space="0" w:color="auto"/>
          </w:divBdr>
          <w:divsChild>
            <w:div w:id="1584755541">
              <w:marLeft w:val="0"/>
              <w:marRight w:val="0"/>
              <w:marTop w:val="0"/>
              <w:marBottom w:val="0"/>
              <w:divBdr>
                <w:top w:val="none" w:sz="0" w:space="0" w:color="auto"/>
                <w:left w:val="none" w:sz="0" w:space="0" w:color="auto"/>
                <w:bottom w:val="none" w:sz="0" w:space="0" w:color="auto"/>
                <w:right w:val="none" w:sz="0" w:space="0" w:color="auto"/>
              </w:divBdr>
              <w:divsChild>
                <w:div w:id="1105539101">
                  <w:marLeft w:val="0"/>
                  <w:marRight w:val="0"/>
                  <w:marTop w:val="100"/>
                  <w:marBottom w:val="100"/>
                  <w:divBdr>
                    <w:top w:val="none" w:sz="0" w:space="0" w:color="auto"/>
                    <w:left w:val="none" w:sz="0" w:space="0" w:color="auto"/>
                    <w:bottom w:val="none" w:sz="0" w:space="0" w:color="auto"/>
                    <w:right w:val="none" w:sz="0" w:space="0" w:color="auto"/>
                  </w:divBdr>
                  <w:divsChild>
                    <w:div w:id="1817064166">
                      <w:marLeft w:val="0"/>
                      <w:marRight w:val="0"/>
                      <w:marTop w:val="0"/>
                      <w:marBottom w:val="0"/>
                      <w:divBdr>
                        <w:top w:val="none" w:sz="0" w:space="0" w:color="auto"/>
                        <w:left w:val="none" w:sz="0" w:space="0" w:color="auto"/>
                        <w:bottom w:val="none" w:sz="0" w:space="0" w:color="auto"/>
                        <w:right w:val="none" w:sz="0" w:space="0" w:color="auto"/>
                      </w:divBdr>
                      <w:divsChild>
                        <w:div w:id="15797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786011">
      <w:bodyDiv w:val="1"/>
      <w:marLeft w:val="0"/>
      <w:marRight w:val="0"/>
      <w:marTop w:val="0"/>
      <w:marBottom w:val="0"/>
      <w:divBdr>
        <w:top w:val="none" w:sz="0" w:space="0" w:color="auto"/>
        <w:left w:val="none" w:sz="0" w:space="0" w:color="auto"/>
        <w:bottom w:val="none" w:sz="0" w:space="0" w:color="auto"/>
        <w:right w:val="none" w:sz="0" w:space="0" w:color="auto"/>
      </w:divBdr>
    </w:div>
    <w:div w:id="1287539245">
      <w:bodyDiv w:val="1"/>
      <w:marLeft w:val="0"/>
      <w:marRight w:val="0"/>
      <w:marTop w:val="0"/>
      <w:marBottom w:val="0"/>
      <w:divBdr>
        <w:top w:val="none" w:sz="0" w:space="0" w:color="auto"/>
        <w:left w:val="none" w:sz="0" w:space="0" w:color="auto"/>
        <w:bottom w:val="none" w:sz="0" w:space="0" w:color="auto"/>
        <w:right w:val="none" w:sz="0" w:space="0" w:color="auto"/>
      </w:divBdr>
      <w:divsChild>
        <w:div w:id="571816505">
          <w:marLeft w:val="0"/>
          <w:marRight w:val="0"/>
          <w:marTop w:val="0"/>
          <w:marBottom w:val="0"/>
          <w:divBdr>
            <w:top w:val="single" w:sz="2" w:space="0" w:color="D9D9E3"/>
            <w:left w:val="single" w:sz="2" w:space="0" w:color="D9D9E3"/>
            <w:bottom w:val="single" w:sz="2" w:space="0" w:color="D9D9E3"/>
            <w:right w:val="single" w:sz="2" w:space="0" w:color="D9D9E3"/>
          </w:divBdr>
          <w:divsChild>
            <w:div w:id="1885680674">
              <w:marLeft w:val="0"/>
              <w:marRight w:val="0"/>
              <w:marTop w:val="0"/>
              <w:marBottom w:val="0"/>
              <w:divBdr>
                <w:top w:val="single" w:sz="2" w:space="0" w:color="D9D9E3"/>
                <w:left w:val="single" w:sz="2" w:space="0" w:color="D9D9E3"/>
                <w:bottom w:val="single" w:sz="2" w:space="0" w:color="D9D9E3"/>
                <w:right w:val="single" w:sz="2" w:space="0" w:color="D9D9E3"/>
              </w:divBdr>
              <w:divsChild>
                <w:div w:id="463935763">
                  <w:marLeft w:val="0"/>
                  <w:marRight w:val="0"/>
                  <w:marTop w:val="0"/>
                  <w:marBottom w:val="0"/>
                  <w:divBdr>
                    <w:top w:val="single" w:sz="2" w:space="0" w:color="D9D9E3"/>
                    <w:left w:val="single" w:sz="2" w:space="0" w:color="D9D9E3"/>
                    <w:bottom w:val="single" w:sz="2" w:space="0" w:color="D9D9E3"/>
                    <w:right w:val="single" w:sz="2" w:space="0" w:color="D9D9E3"/>
                  </w:divBdr>
                  <w:divsChild>
                    <w:div w:id="1924947792">
                      <w:marLeft w:val="0"/>
                      <w:marRight w:val="0"/>
                      <w:marTop w:val="0"/>
                      <w:marBottom w:val="0"/>
                      <w:divBdr>
                        <w:top w:val="single" w:sz="2" w:space="0" w:color="D9D9E3"/>
                        <w:left w:val="single" w:sz="2" w:space="0" w:color="D9D9E3"/>
                        <w:bottom w:val="single" w:sz="2" w:space="0" w:color="D9D9E3"/>
                        <w:right w:val="single" w:sz="2" w:space="0" w:color="D9D9E3"/>
                      </w:divBdr>
                      <w:divsChild>
                        <w:div w:id="746416722">
                          <w:marLeft w:val="0"/>
                          <w:marRight w:val="0"/>
                          <w:marTop w:val="0"/>
                          <w:marBottom w:val="0"/>
                          <w:divBdr>
                            <w:top w:val="single" w:sz="2" w:space="0" w:color="auto"/>
                            <w:left w:val="single" w:sz="2" w:space="0" w:color="auto"/>
                            <w:bottom w:val="single" w:sz="6" w:space="0" w:color="auto"/>
                            <w:right w:val="single" w:sz="2" w:space="0" w:color="auto"/>
                          </w:divBdr>
                          <w:divsChild>
                            <w:div w:id="1376082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151937">
                                  <w:marLeft w:val="0"/>
                                  <w:marRight w:val="0"/>
                                  <w:marTop w:val="0"/>
                                  <w:marBottom w:val="0"/>
                                  <w:divBdr>
                                    <w:top w:val="single" w:sz="2" w:space="0" w:color="D9D9E3"/>
                                    <w:left w:val="single" w:sz="2" w:space="0" w:color="D9D9E3"/>
                                    <w:bottom w:val="single" w:sz="2" w:space="0" w:color="D9D9E3"/>
                                    <w:right w:val="single" w:sz="2" w:space="0" w:color="D9D9E3"/>
                                  </w:divBdr>
                                  <w:divsChild>
                                    <w:div w:id="1696803354">
                                      <w:marLeft w:val="0"/>
                                      <w:marRight w:val="0"/>
                                      <w:marTop w:val="0"/>
                                      <w:marBottom w:val="0"/>
                                      <w:divBdr>
                                        <w:top w:val="single" w:sz="2" w:space="0" w:color="D9D9E3"/>
                                        <w:left w:val="single" w:sz="2" w:space="0" w:color="D9D9E3"/>
                                        <w:bottom w:val="single" w:sz="2" w:space="0" w:color="D9D9E3"/>
                                        <w:right w:val="single" w:sz="2" w:space="0" w:color="D9D9E3"/>
                                      </w:divBdr>
                                      <w:divsChild>
                                        <w:div w:id="740326401">
                                          <w:marLeft w:val="0"/>
                                          <w:marRight w:val="0"/>
                                          <w:marTop w:val="0"/>
                                          <w:marBottom w:val="0"/>
                                          <w:divBdr>
                                            <w:top w:val="single" w:sz="2" w:space="0" w:color="D9D9E3"/>
                                            <w:left w:val="single" w:sz="2" w:space="0" w:color="D9D9E3"/>
                                            <w:bottom w:val="single" w:sz="2" w:space="0" w:color="D9D9E3"/>
                                            <w:right w:val="single" w:sz="2" w:space="0" w:color="D9D9E3"/>
                                          </w:divBdr>
                                          <w:divsChild>
                                            <w:div w:id="153754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4617668">
          <w:marLeft w:val="0"/>
          <w:marRight w:val="0"/>
          <w:marTop w:val="0"/>
          <w:marBottom w:val="0"/>
          <w:divBdr>
            <w:top w:val="none" w:sz="0" w:space="0" w:color="auto"/>
            <w:left w:val="none" w:sz="0" w:space="0" w:color="auto"/>
            <w:bottom w:val="none" w:sz="0" w:space="0" w:color="auto"/>
            <w:right w:val="none" w:sz="0" w:space="0" w:color="auto"/>
          </w:divBdr>
        </w:div>
      </w:divsChild>
    </w:div>
    <w:div w:id="1315984937">
      <w:bodyDiv w:val="1"/>
      <w:marLeft w:val="0"/>
      <w:marRight w:val="0"/>
      <w:marTop w:val="0"/>
      <w:marBottom w:val="0"/>
      <w:divBdr>
        <w:top w:val="none" w:sz="0" w:space="0" w:color="auto"/>
        <w:left w:val="none" w:sz="0" w:space="0" w:color="auto"/>
        <w:bottom w:val="none" w:sz="0" w:space="0" w:color="auto"/>
        <w:right w:val="none" w:sz="0" w:space="0" w:color="auto"/>
      </w:divBdr>
    </w:div>
    <w:div w:id="1327979125">
      <w:bodyDiv w:val="1"/>
      <w:marLeft w:val="0"/>
      <w:marRight w:val="0"/>
      <w:marTop w:val="0"/>
      <w:marBottom w:val="0"/>
      <w:divBdr>
        <w:top w:val="none" w:sz="0" w:space="0" w:color="auto"/>
        <w:left w:val="none" w:sz="0" w:space="0" w:color="auto"/>
        <w:bottom w:val="none" w:sz="0" w:space="0" w:color="auto"/>
        <w:right w:val="none" w:sz="0" w:space="0" w:color="auto"/>
      </w:divBdr>
    </w:div>
    <w:div w:id="1331255256">
      <w:bodyDiv w:val="1"/>
      <w:marLeft w:val="0"/>
      <w:marRight w:val="0"/>
      <w:marTop w:val="0"/>
      <w:marBottom w:val="0"/>
      <w:divBdr>
        <w:top w:val="none" w:sz="0" w:space="0" w:color="auto"/>
        <w:left w:val="none" w:sz="0" w:space="0" w:color="auto"/>
        <w:bottom w:val="none" w:sz="0" w:space="0" w:color="auto"/>
        <w:right w:val="none" w:sz="0" w:space="0" w:color="auto"/>
      </w:divBdr>
      <w:divsChild>
        <w:div w:id="277179603">
          <w:marLeft w:val="0"/>
          <w:marRight w:val="0"/>
          <w:marTop w:val="0"/>
          <w:marBottom w:val="0"/>
          <w:divBdr>
            <w:top w:val="single" w:sz="2" w:space="0" w:color="D9D9E3"/>
            <w:left w:val="single" w:sz="2" w:space="0" w:color="D9D9E3"/>
            <w:bottom w:val="single" w:sz="2" w:space="0" w:color="D9D9E3"/>
            <w:right w:val="single" w:sz="2" w:space="0" w:color="D9D9E3"/>
          </w:divBdr>
          <w:divsChild>
            <w:div w:id="2070569010">
              <w:marLeft w:val="0"/>
              <w:marRight w:val="0"/>
              <w:marTop w:val="0"/>
              <w:marBottom w:val="0"/>
              <w:divBdr>
                <w:top w:val="single" w:sz="2" w:space="0" w:color="D9D9E3"/>
                <w:left w:val="single" w:sz="2" w:space="0" w:color="D9D9E3"/>
                <w:bottom w:val="single" w:sz="2" w:space="0" w:color="D9D9E3"/>
                <w:right w:val="single" w:sz="2" w:space="0" w:color="D9D9E3"/>
              </w:divBdr>
              <w:divsChild>
                <w:div w:id="1776175552">
                  <w:marLeft w:val="0"/>
                  <w:marRight w:val="0"/>
                  <w:marTop w:val="0"/>
                  <w:marBottom w:val="0"/>
                  <w:divBdr>
                    <w:top w:val="single" w:sz="2" w:space="0" w:color="D9D9E3"/>
                    <w:left w:val="single" w:sz="2" w:space="0" w:color="D9D9E3"/>
                    <w:bottom w:val="single" w:sz="2" w:space="0" w:color="D9D9E3"/>
                    <w:right w:val="single" w:sz="2" w:space="0" w:color="D9D9E3"/>
                  </w:divBdr>
                  <w:divsChild>
                    <w:div w:id="564608000">
                      <w:marLeft w:val="0"/>
                      <w:marRight w:val="0"/>
                      <w:marTop w:val="0"/>
                      <w:marBottom w:val="0"/>
                      <w:divBdr>
                        <w:top w:val="single" w:sz="2" w:space="0" w:color="D9D9E3"/>
                        <w:left w:val="single" w:sz="2" w:space="0" w:color="D9D9E3"/>
                        <w:bottom w:val="single" w:sz="2" w:space="0" w:color="D9D9E3"/>
                        <w:right w:val="single" w:sz="2" w:space="0" w:color="D9D9E3"/>
                      </w:divBdr>
                      <w:divsChild>
                        <w:div w:id="1048143867">
                          <w:marLeft w:val="0"/>
                          <w:marRight w:val="0"/>
                          <w:marTop w:val="0"/>
                          <w:marBottom w:val="0"/>
                          <w:divBdr>
                            <w:top w:val="single" w:sz="2" w:space="0" w:color="auto"/>
                            <w:left w:val="single" w:sz="2" w:space="0" w:color="auto"/>
                            <w:bottom w:val="single" w:sz="6" w:space="0" w:color="auto"/>
                            <w:right w:val="single" w:sz="2" w:space="0" w:color="auto"/>
                          </w:divBdr>
                          <w:divsChild>
                            <w:div w:id="2142262660">
                              <w:marLeft w:val="0"/>
                              <w:marRight w:val="0"/>
                              <w:marTop w:val="100"/>
                              <w:marBottom w:val="100"/>
                              <w:divBdr>
                                <w:top w:val="single" w:sz="2" w:space="0" w:color="D9D9E3"/>
                                <w:left w:val="single" w:sz="2" w:space="0" w:color="D9D9E3"/>
                                <w:bottom w:val="single" w:sz="2" w:space="0" w:color="D9D9E3"/>
                                <w:right w:val="single" w:sz="2" w:space="0" w:color="D9D9E3"/>
                              </w:divBdr>
                              <w:divsChild>
                                <w:div w:id="470825871">
                                  <w:marLeft w:val="0"/>
                                  <w:marRight w:val="0"/>
                                  <w:marTop w:val="0"/>
                                  <w:marBottom w:val="0"/>
                                  <w:divBdr>
                                    <w:top w:val="single" w:sz="2" w:space="0" w:color="D9D9E3"/>
                                    <w:left w:val="single" w:sz="2" w:space="0" w:color="D9D9E3"/>
                                    <w:bottom w:val="single" w:sz="2" w:space="0" w:color="D9D9E3"/>
                                    <w:right w:val="single" w:sz="2" w:space="0" w:color="D9D9E3"/>
                                  </w:divBdr>
                                  <w:divsChild>
                                    <w:div w:id="2085101067">
                                      <w:marLeft w:val="0"/>
                                      <w:marRight w:val="0"/>
                                      <w:marTop w:val="0"/>
                                      <w:marBottom w:val="0"/>
                                      <w:divBdr>
                                        <w:top w:val="single" w:sz="2" w:space="0" w:color="D9D9E3"/>
                                        <w:left w:val="single" w:sz="2" w:space="0" w:color="D9D9E3"/>
                                        <w:bottom w:val="single" w:sz="2" w:space="0" w:color="D9D9E3"/>
                                        <w:right w:val="single" w:sz="2" w:space="0" w:color="D9D9E3"/>
                                      </w:divBdr>
                                      <w:divsChild>
                                        <w:div w:id="134496570">
                                          <w:marLeft w:val="0"/>
                                          <w:marRight w:val="0"/>
                                          <w:marTop w:val="0"/>
                                          <w:marBottom w:val="0"/>
                                          <w:divBdr>
                                            <w:top w:val="single" w:sz="2" w:space="0" w:color="D9D9E3"/>
                                            <w:left w:val="single" w:sz="2" w:space="0" w:color="D9D9E3"/>
                                            <w:bottom w:val="single" w:sz="2" w:space="0" w:color="D9D9E3"/>
                                            <w:right w:val="single" w:sz="2" w:space="0" w:color="D9D9E3"/>
                                          </w:divBdr>
                                          <w:divsChild>
                                            <w:div w:id="1783187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9134803">
          <w:marLeft w:val="0"/>
          <w:marRight w:val="0"/>
          <w:marTop w:val="0"/>
          <w:marBottom w:val="0"/>
          <w:divBdr>
            <w:top w:val="none" w:sz="0" w:space="0" w:color="auto"/>
            <w:left w:val="none" w:sz="0" w:space="0" w:color="auto"/>
            <w:bottom w:val="none" w:sz="0" w:space="0" w:color="auto"/>
            <w:right w:val="none" w:sz="0" w:space="0" w:color="auto"/>
          </w:divBdr>
        </w:div>
      </w:divsChild>
    </w:div>
    <w:div w:id="1401713244">
      <w:bodyDiv w:val="1"/>
      <w:marLeft w:val="0"/>
      <w:marRight w:val="0"/>
      <w:marTop w:val="0"/>
      <w:marBottom w:val="0"/>
      <w:divBdr>
        <w:top w:val="none" w:sz="0" w:space="0" w:color="auto"/>
        <w:left w:val="none" w:sz="0" w:space="0" w:color="auto"/>
        <w:bottom w:val="none" w:sz="0" w:space="0" w:color="auto"/>
        <w:right w:val="none" w:sz="0" w:space="0" w:color="auto"/>
      </w:divBdr>
    </w:div>
    <w:div w:id="1434473918">
      <w:bodyDiv w:val="1"/>
      <w:marLeft w:val="0"/>
      <w:marRight w:val="0"/>
      <w:marTop w:val="0"/>
      <w:marBottom w:val="0"/>
      <w:divBdr>
        <w:top w:val="none" w:sz="0" w:space="0" w:color="auto"/>
        <w:left w:val="none" w:sz="0" w:space="0" w:color="auto"/>
        <w:bottom w:val="none" w:sz="0" w:space="0" w:color="auto"/>
        <w:right w:val="none" w:sz="0" w:space="0" w:color="auto"/>
      </w:divBdr>
    </w:div>
    <w:div w:id="1440102849">
      <w:bodyDiv w:val="1"/>
      <w:marLeft w:val="0"/>
      <w:marRight w:val="0"/>
      <w:marTop w:val="0"/>
      <w:marBottom w:val="0"/>
      <w:divBdr>
        <w:top w:val="none" w:sz="0" w:space="0" w:color="auto"/>
        <w:left w:val="none" w:sz="0" w:space="0" w:color="auto"/>
        <w:bottom w:val="none" w:sz="0" w:space="0" w:color="auto"/>
        <w:right w:val="none" w:sz="0" w:space="0" w:color="auto"/>
      </w:divBdr>
      <w:divsChild>
        <w:div w:id="1179005890">
          <w:marLeft w:val="0"/>
          <w:marRight w:val="0"/>
          <w:marTop w:val="0"/>
          <w:marBottom w:val="0"/>
          <w:divBdr>
            <w:top w:val="single" w:sz="2" w:space="0" w:color="D9D9E3"/>
            <w:left w:val="single" w:sz="2" w:space="0" w:color="D9D9E3"/>
            <w:bottom w:val="single" w:sz="2" w:space="0" w:color="D9D9E3"/>
            <w:right w:val="single" w:sz="2" w:space="0" w:color="D9D9E3"/>
          </w:divBdr>
          <w:divsChild>
            <w:div w:id="987703831">
              <w:marLeft w:val="0"/>
              <w:marRight w:val="0"/>
              <w:marTop w:val="0"/>
              <w:marBottom w:val="0"/>
              <w:divBdr>
                <w:top w:val="single" w:sz="2" w:space="0" w:color="D9D9E3"/>
                <w:left w:val="single" w:sz="2" w:space="0" w:color="D9D9E3"/>
                <w:bottom w:val="single" w:sz="2" w:space="0" w:color="D9D9E3"/>
                <w:right w:val="single" w:sz="2" w:space="0" w:color="D9D9E3"/>
              </w:divBdr>
              <w:divsChild>
                <w:div w:id="2046708970">
                  <w:marLeft w:val="0"/>
                  <w:marRight w:val="0"/>
                  <w:marTop w:val="0"/>
                  <w:marBottom w:val="0"/>
                  <w:divBdr>
                    <w:top w:val="single" w:sz="2" w:space="0" w:color="D9D9E3"/>
                    <w:left w:val="single" w:sz="2" w:space="0" w:color="D9D9E3"/>
                    <w:bottom w:val="single" w:sz="2" w:space="0" w:color="D9D9E3"/>
                    <w:right w:val="single" w:sz="2" w:space="0" w:color="D9D9E3"/>
                  </w:divBdr>
                  <w:divsChild>
                    <w:div w:id="1183471612">
                      <w:marLeft w:val="0"/>
                      <w:marRight w:val="0"/>
                      <w:marTop w:val="0"/>
                      <w:marBottom w:val="0"/>
                      <w:divBdr>
                        <w:top w:val="single" w:sz="2" w:space="0" w:color="D9D9E3"/>
                        <w:left w:val="single" w:sz="2" w:space="0" w:color="D9D9E3"/>
                        <w:bottom w:val="single" w:sz="2" w:space="0" w:color="D9D9E3"/>
                        <w:right w:val="single" w:sz="2" w:space="0" w:color="D9D9E3"/>
                      </w:divBdr>
                      <w:divsChild>
                        <w:div w:id="81997589">
                          <w:marLeft w:val="0"/>
                          <w:marRight w:val="0"/>
                          <w:marTop w:val="0"/>
                          <w:marBottom w:val="0"/>
                          <w:divBdr>
                            <w:top w:val="single" w:sz="2" w:space="0" w:color="auto"/>
                            <w:left w:val="single" w:sz="2" w:space="0" w:color="auto"/>
                            <w:bottom w:val="single" w:sz="6" w:space="0" w:color="auto"/>
                            <w:right w:val="single" w:sz="2" w:space="0" w:color="auto"/>
                          </w:divBdr>
                          <w:divsChild>
                            <w:div w:id="752699914">
                              <w:marLeft w:val="0"/>
                              <w:marRight w:val="0"/>
                              <w:marTop w:val="100"/>
                              <w:marBottom w:val="100"/>
                              <w:divBdr>
                                <w:top w:val="single" w:sz="2" w:space="0" w:color="D9D9E3"/>
                                <w:left w:val="single" w:sz="2" w:space="0" w:color="D9D9E3"/>
                                <w:bottom w:val="single" w:sz="2" w:space="0" w:color="D9D9E3"/>
                                <w:right w:val="single" w:sz="2" w:space="0" w:color="D9D9E3"/>
                              </w:divBdr>
                              <w:divsChild>
                                <w:div w:id="325090013">
                                  <w:marLeft w:val="0"/>
                                  <w:marRight w:val="0"/>
                                  <w:marTop w:val="0"/>
                                  <w:marBottom w:val="0"/>
                                  <w:divBdr>
                                    <w:top w:val="single" w:sz="2" w:space="0" w:color="D9D9E3"/>
                                    <w:left w:val="single" w:sz="2" w:space="0" w:color="D9D9E3"/>
                                    <w:bottom w:val="single" w:sz="2" w:space="0" w:color="D9D9E3"/>
                                    <w:right w:val="single" w:sz="2" w:space="0" w:color="D9D9E3"/>
                                  </w:divBdr>
                                  <w:divsChild>
                                    <w:div w:id="1866357263">
                                      <w:marLeft w:val="0"/>
                                      <w:marRight w:val="0"/>
                                      <w:marTop w:val="0"/>
                                      <w:marBottom w:val="0"/>
                                      <w:divBdr>
                                        <w:top w:val="single" w:sz="2" w:space="0" w:color="D9D9E3"/>
                                        <w:left w:val="single" w:sz="2" w:space="0" w:color="D9D9E3"/>
                                        <w:bottom w:val="single" w:sz="2" w:space="0" w:color="D9D9E3"/>
                                        <w:right w:val="single" w:sz="2" w:space="0" w:color="D9D9E3"/>
                                      </w:divBdr>
                                      <w:divsChild>
                                        <w:div w:id="1363048930">
                                          <w:marLeft w:val="0"/>
                                          <w:marRight w:val="0"/>
                                          <w:marTop w:val="0"/>
                                          <w:marBottom w:val="0"/>
                                          <w:divBdr>
                                            <w:top w:val="single" w:sz="2" w:space="0" w:color="D9D9E3"/>
                                            <w:left w:val="single" w:sz="2" w:space="0" w:color="D9D9E3"/>
                                            <w:bottom w:val="single" w:sz="2" w:space="0" w:color="D9D9E3"/>
                                            <w:right w:val="single" w:sz="2" w:space="0" w:color="D9D9E3"/>
                                          </w:divBdr>
                                          <w:divsChild>
                                            <w:div w:id="86182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4069395">
          <w:marLeft w:val="0"/>
          <w:marRight w:val="0"/>
          <w:marTop w:val="0"/>
          <w:marBottom w:val="0"/>
          <w:divBdr>
            <w:top w:val="none" w:sz="0" w:space="0" w:color="auto"/>
            <w:left w:val="none" w:sz="0" w:space="0" w:color="auto"/>
            <w:bottom w:val="none" w:sz="0" w:space="0" w:color="auto"/>
            <w:right w:val="none" w:sz="0" w:space="0" w:color="auto"/>
          </w:divBdr>
        </w:div>
      </w:divsChild>
    </w:div>
    <w:div w:id="1526401968">
      <w:bodyDiv w:val="1"/>
      <w:marLeft w:val="0"/>
      <w:marRight w:val="0"/>
      <w:marTop w:val="0"/>
      <w:marBottom w:val="0"/>
      <w:divBdr>
        <w:top w:val="none" w:sz="0" w:space="0" w:color="auto"/>
        <w:left w:val="none" w:sz="0" w:space="0" w:color="auto"/>
        <w:bottom w:val="none" w:sz="0" w:space="0" w:color="auto"/>
        <w:right w:val="none" w:sz="0" w:space="0" w:color="auto"/>
      </w:divBdr>
    </w:div>
    <w:div w:id="1543321479">
      <w:bodyDiv w:val="1"/>
      <w:marLeft w:val="0"/>
      <w:marRight w:val="0"/>
      <w:marTop w:val="0"/>
      <w:marBottom w:val="0"/>
      <w:divBdr>
        <w:top w:val="none" w:sz="0" w:space="0" w:color="auto"/>
        <w:left w:val="none" w:sz="0" w:space="0" w:color="auto"/>
        <w:bottom w:val="none" w:sz="0" w:space="0" w:color="auto"/>
        <w:right w:val="none" w:sz="0" w:space="0" w:color="auto"/>
      </w:divBdr>
    </w:div>
    <w:div w:id="1552230732">
      <w:bodyDiv w:val="1"/>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single" w:sz="2" w:space="0" w:color="D9D9E3"/>
            <w:left w:val="single" w:sz="2" w:space="0" w:color="D9D9E3"/>
            <w:bottom w:val="single" w:sz="2" w:space="0" w:color="D9D9E3"/>
            <w:right w:val="single" w:sz="2" w:space="0" w:color="D9D9E3"/>
          </w:divBdr>
          <w:divsChild>
            <w:div w:id="834297423">
              <w:marLeft w:val="0"/>
              <w:marRight w:val="0"/>
              <w:marTop w:val="0"/>
              <w:marBottom w:val="0"/>
              <w:divBdr>
                <w:top w:val="single" w:sz="2" w:space="0" w:color="D9D9E3"/>
                <w:left w:val="single" w:sz="2" w:space="0" w:color="D9D9E3"/>
                <w:bottom w:val="single" w:sz="2" w:space="0" w:color="D9D9E3"/>
                <w:right w:val="single" w:sz="2" w:space="0" w:color="D9D9E3"/>
              </w:divBdr>
              <w:divsChild>
                <w:div w:id="1735198805">
                  <w:marLeft w:val="0"/>
                  <w:marRight w:val="0"/>
                  <w:marTop w:val="0"/>
                  <w:marBottom w:val="0"/>
                  <w:divBdr>
                    <w:top w:val="single" w:sz="2" w:space="0" w:color="D9D9E3"/>
                    <w:left w:val="single" w:sz="2" w:space="0" w:color="D9D9E3"/>
                    <w:bottom w:val="single" w:sz="2" w:space="0" w:color="D9D9E3"/>
                    <w:right w:val="single" w:sz="2" w:space="0" w:color="D9D9E3"/>
                  </w:divBdr>
                  <w:divsChild>
                    <w:div w:id="539635051">
                      <w:marLeft w:val="0"/>
                      <w:marRight w:val="0"/>
                      <w:marTop w:val="0"/>
                      <w:marBottom w:val="0"/>
                      <w:divBdr>
                        <w:top w:val="single" w:sz="2" w:space="0" w:color="D9D9E3"/>
                        <w:left w:val="single" w:sz="2" w:space="0" w:color="D9D9E3"/>
                        <w:bottom w:val="single" w:sz="2" w:space="0" w:color="D9D9E3"/>
                        <w:right w:val="single" w:sz="2" w:space="0" w:color="D9D9E3"/>
                      </w:divBdr>
                      <w:divsChild>
                        <w:div w:id="164326335">
                          <w:marLeft w:val="0"/>
                          <w:marRight w:val="0"/>
                          <w:marTop w:val="0"/>
                          <w:marBottom w:val="0"/>
                          <w:divBdr>
                            <w:top w:val="single" w:sz="2" w:space="0" w:color="auto"/>
                            <w:left w:val="single" w:sz="2" w:space="0" w:color="auto"/>
                            <w:bottom w:val="single" w:sz="6" w:space="0" w:color="auto"/>
                            <w:right w:val="single" w:sz="2" w:space="0" w:color="auto"/>
                          </w:divBdr>
                          <w:divsChild>
                            <w:div w:id="1119764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93656594">
                                  <w:marLeft w:val="0"/>
                                  <w:marRight w:val="0"/>
                                  <w:marTop w:val="0"/>
                                  <w:marBottom w:val="0"/>
                                  <w:divBdr>
                                    <w:top w:val="single" w:sz="2" w:space="0" w:color="D9D9E3"/>
                                    <w:left w:val="single" w:sz="2" w:space="0" w:color="D9D9E3"/>
                                    <w:bottom w:val="single" w:sz="2" w:space="0" w:color="D9D9E3"/>
                                    <w:right w:val="single" w:sz="2" w:space="0" w:color="D9D9E3"/>
                                  </w:divBdr>
                                  <w:divsChild>
                                    <w:div w:id="902712460">
                                      <w:marLeft w:val="0"/>
                                      <w:marRight w:val="0"/>
                                      <w:marTop w:val="0"/>
                                      <w:marBottom w:val="0"/>
                                      <w:divBdr>
                                        <w:top w:val="single" w:sz="2" w:space="0" w:color="D9D9E3"/>
                                        <w:left w:val="single" w:sz="2" w:space="0" w:color="D9D9E3"/>
                                        <w:bottom w:val="single" w:sz="2" w:space="0" w:color="D9D9E3"/>
                                        <w:right w:val="single" w:sz="2" w:space="0" w:color="D9D9E3"/>
                                      </w:divBdr>
                                      <w:divsChild>
                                        <w:div w:id="868025436">
                                          <w:marLeft w:val="0"/>
                                          <w:marRight w:val="0"/>
                                          <w:marTop w:val="0"/>
                                          <w:marBottom w:val="0"/>
                                          <w:divBdr>
                                            <w:top w:val="single" w:sz="2" w:space="0" w:color="D9D9E3"/>
                                            <w:left w:val="single" w:sz="2" w:space="0" w:color="D9D9E3"/>
                                            <w:bottom w:val="single" w:sz="2" w:space="0" w:color="D9D9E3"/>
                                            <w:right w:val="single" w:sz="2" w:space="0" w:color="D9D9E3"/>
                                          </w:divBdr>
                                          <w:divsChild>
                                            <w:div w:id="2095782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3848168">
          <w:marLeft w:val="0"/>
          <w:marRight w:val="0"/>
          <w:marTop w:val="0"/>
          <w:marBottom w:val="0"/>
          <w:divBdr>
            <w:top w:val="none" w:sz="0" w:space="0" w:color="auto"/>
            <w:left w:val="none" w:sz="0" w:space="0" w:color="auto"/>
            <w:bottom w:val="none" w:sz="0" w:space="0" w:color="auto"/>
            <w:right w:val="none" w:sz="0" w:space="0" w:color="auto"/>
          </w:divBdr>
        </w:div>
      </w:divsChild>
    </w:div>
    <w:div w:id="1586257919">
      <w:bodyDiv w:val="1"/>
      <w:marLeft w:val="0"/>
      <w:marRight w:val="0"/>
      <w:marTop w:val="0"/>
      <w:marBottom w:val="0"/>
      <w:divBdr>
        <w:top w:val="none" w:sz="0" w:space="0" w:color="auto"/>
        <w:left w:val="none" w:sz="0" w:space="0" w:color="auto"/>
        <w:bottom w:val="none" w:sz="0" w:space="0" w:color="auto"/>
        <w:right w:val="none" w:sz="0" w:space="0" w:color="auto"/>
      </w:divBdr>
    </w:div>
    <w:div w:id="1601986751">
      <w:bodyDiv w:val="1"/>
      <w:marLeft w:val="0"/>
      <w:marRight w:val="0"/>
      <w:marTop w:val="0"/>
      <w:marBottom w:val="0"/>
      <w:divBdr>
        <w:top w:val="none" w:sz="0" w:space="0" w:color="auto"/>
        <w:left w:val="none" w:sz="0" w:space="0" w:color="auto"/>
        <w:bottom w:val="none" w:sz="0" w:space="0" w:color="auto"/>
        <w:right w:val="none" w:sz="0" w:space="0" w:color="auto"/>
      </w:divBdr>
    </w:div>
    <w:div w:id="1618026276">
      <w:bodyDiv w:val="1"/>
      <w:marLeft w:val="0"/>
      <w:marRight w:val="0"/>
      <w:marTop w:val="0"/>
      <w:marBottom w:val="0"/>
      <w:divBdr>
        <w:top w:val="none" w:sz="0" w:space="0" w:color="auto"/>
        <w:left w:val="none" w:sz="0" w:space="0" w:color="auto"/>
        <w:bottom w:val="none" w:sz="0" w:space="0" w:color="auto"/>
        <w:right w:val="none" w:sz="0" w:space="0" w:color="auto"/>
      </w:divBdr>
    </w:div>
    <w:div w:id="1619531063">
      <w:bodyDiv w:val="1"/>
      <w:marLeft w:val="0"/>
      <w:marRight w:val="0"/>
      <w:marTop w:val="0"/>
      <w:marBottom w:val="0"/>
      <w:divBdr>
        <w:top w:val="none" w:sz="0" w:space="0" w:color="auto"/>
        <w:left w:val="none" w:sz="0" w:space="0" w:color="auto"/>
        <w:bottom w:val="none" w:sz="0" w:space="0" w:color="auto"/>
        <w:right w:val="none" w:sz="0" w:space="0" w:color="auto"/>
      </w:divBdr>
    </w:div>
    <w:div w:id="1622878545">
      <w:bodyDiv w:val="1"/>
      <w:marLeft w:val="0"/>
      <w:marRight w:val="0"/>
      <w:marTop w:val="0"/>
      <w:marBottom w:val="0"/>
      <w:divBdr>
        <w:top w:val="none" w:sz="0" w:space="0" w:color="auto"/>
        <w:left w:val="none" w:sz="0" w:space="0" w:color="auto"/>
        <w:bottom w:val="none" w:sz="0" w:space="0" w:color="auto"/>
        <w:right w:val="none" w:sz="0" w:space="0" w:color="auto"/>
      </w:divBdr>
      <w:divsChild>
        <w:div w:id="953710206">
          <w:marLeft w:val="0"/>
          <w:marRight w:val="0"/>
          <w:marTop w:val="0"/>
          <w:marBottom w:val="0"/>
          <w:divBdr>
            <w:top w:val="none" w:sz="0" w:space="0" w:color="auto"/>
            <w:left w:val="none" w:sz="0" w:space="0" w:color="auto"/>
            <w:bottom w:val="none" w:sz="0" w:space="0" w:color="auto"/>
            <w:right w:val="none" w:sz="0" w:space="0" w:color="auto"/>
          </w:divBdr>
          <w:divsChild>
            <w:div w:id="1011684278">
              <w:marLeft w:val="0"/>
              <w:marRight w:val="0"/>
              <w:marTop w:val="0"/>
              <w:marBottom w:val="0"/>
              <w:divBdr>
                <w:top w:val="none" w:sz="0" w:space="0" w:color="auto"/>
                <w:left w:val="none" w:sz="0" w:space="0" w:color="auto"/>
                <w:bottom w:val="none" w:sz="0" w:space="0" w:color="auto"/>
                <w:right w:val="none" w:sz="0" w:space="0" w:color="auto"/>
              </w:divBdr>
              <w:divsChild>
                <w:div w:id="354843525">
                  <w:marLeft w:val="0"/>
                  <w:marRight w:val="0"/>
                  <w:marTop w:val="100"/>
                  <w:marBottom w:val="100"/>
                  <w:divBdr>
                    <w:top w:val="none" w:sz="0" w:space="0" w:color="auto"/>
                    <w:left w:val="none" w:sz="0" w:space="0" w:color="auto"/>
                    <w:bottom w:val="none" w:sz="0" w:space="0" w:color="auto"/>
                    <w:right w:val="none" w:sz="0" w:space="0" w:color="auto"/>
                  </w:divBdr>
                  <w:divsChild>
                    <w:div w:id="1078092327">
                      <w:marLeft w:val="0"/>
                      <w:marRight w:val="0"/>
                      <w:marTop w:val="0"/>
                      <w:marBottom w:val="0"/>
                      <w:divBdr>
                        <w:top w:val="none" w:sz="0" w:space="0" w:color="auto"/>
                        <w:left w:val="none" w:sz="0" w:space="0" w:color="auto"/>
                        <w:bottom w:val="none" w:sz="0" w:space="0" w:color="auto"/>
                        <w:right w:val="none" w:sz="0" w:space="0" w:color="auto"/>
                      </w:divBdr>
                      <w:divsChild>
                        <w:div w:id="15683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53009">
      <w:bodyDiv w:val="1"/>
      <w:marLeft w:val="0"/>
      <w:marRight w:val="0"/>
      <w:marTop w:val="0"/>
      <w:marBottom w:val="0"/>
      <w:divBdr>
        <w:top w:val="none" w:sz="0" w:space="0" w:color="auto"/>
        <w:left w:val="none" w:sz="0" w:space="0" w:color="auto"/>
        <w:bottom w:val="none" w:sz="0" w:space="0" w:color="auto"/>
        <w:right w:val="none" w:sz="0" w:space="0" w:color="auto"/>
      </w:divBdr>
    </w:div>
    <w:div w:id="1651055406">
      <w:bodyDiv w:val="1"/>
      <w:marLeft w:val="0"/>
      <w:marRight w:val="0"/>
      <w:marTop w:val="0"/>
      <w:marBottom w:val="0"/>
      <w:divBdr>
        <w:top w:val="none" w:sz="0" w:space="0" w:color="auto"/>
        <w:left w:val="none" w:sz="0" w:space="0" w:color="auto"/>
        <w:bottom w:val="none" w:sz="0" w:space="0" w:color="auto"/>
        <w:right w:val="none" w:sz="0" w:space="0" w:color="auto"/>
      </w:divBdr>
    </w:div>
    <w:div w:id="1652054030">
      <w:bodyDiv w:val="1"/>
      <w:marLeft w:val="0"/>
      <w:marRight w:val="0"/>
      <w:marTop w:val="0"/>
      <w:marBottom w:val="0"/>
      <w:divBdr>
        <w:top w:val="none" w:sz="0" w:space="0" w:color="auto"/>
        <w:left w:val="none" w:sz="0" w:space="0" w:color="auto"/>
        <w:bottom w:val="none" w:sz="0" w:space="0" w:color="auto"/>
        <w:right w:val="none" w:sz="0" w:space="0" w:color="auto"/>
      </w:divBdr>
    </w:div>
    <w:div w:id="1717314151">
      <w:bodyDiv w:val="1"/>
      <w:marLeft w:val="0"/>
      <w:marRight w:val="0"/>
      <w:marTop w:val="0"/>
      <w:marBottom w:val="0"/>
      <w:divBdr>
        <w:top w:val="none" w:sz="0" w:space="0" w:color="auto"/>
        <w:left w:val="none" w:sz="0" w:space="0" w:color="auto"/>
        <w:bottom w:val="none" w:sz="0" w:space="0" w:color="auto"/>
        <w:right w:val="none" w:sz="0" w:space="0" w:color="auto"/>
      </w:divBdr>
      <w:divsChild>
        <w:div w:id="1721712731">
          <w:marLeft w:val="0"/>
          <w:marRight w:val="0"/>
          <w:marTop w:val="0"/>
          <w:marBottom w:val="0"/>
          <w:divBdr>
            <w:top w:val="single" w:sz="2" w:space="0" w:color="D9D9E3"/>
            <w:left w:val="single" w:sz="2" w:space="0" w:color="D9D9E3"/>
            <w:bottom w:val="single" w:sz="2" w:space="0" w:color="D9D9E3"/>
            <w:right w:val="single" w:sz="2" w:space="0" w:color="D9D9E3"/>
          </w:divBdr>
          <w:divsChild>
            <w:div w:id="383451716">
              <w:marLeft w:val="0"/>
              <w:marRight w:val="0"/>
              <w:marTop w:val="0"/>
              <w:marBottom w:val="0"/>
              <w:divBdr>
                <w:top w:val="single" w:sz="2" w:space="0" w:color="D9D9E3"/>
                <w:left w:val="single" w:sz="2" w:space="0" w:color="D9D9E3"/>
                <w:bottom w:val="single" w:sz="2" w:space="0" w:color="D9D9E3"/>
                <w:right w:val="single" w:sz="2" w:space="0" w:color="D9D9E3"/>
              </w:divBdr>
              <w:divsChild>
                <w:div w:id="1697341090">
                  <w:marLeft w:val="0"/>
                  <w:marRight w:val="0"/>
                  <w:marTop w:val="0"/>
                  <w:marBottom w:val="0"/>
                  <w:divBdr>
                    <w:top w:val="single" w:sz="2" w:space="0" w:color="D9D9E3"/>
                    <w:left w:val="single" w:sz="2" w:space="0" w:color="D9D9E3"/>
                    <w:bottom w:val="single" w:sz="2" w:space="0" w:color="D9D9E3"/>
                    <w:right w:val="single" w:sz="2" w:space="0" w:color="D9D9E3"/>
                  </w:divBdr>
                  <w:divsChild>
                    <w:div w:id="2130008403">
                      <w:marLeft w:val="0"/>
                      <w:marRight w:val="0"/>
                      <w:marTop w:val="0"/>
                      <w:marBottom w:val="0"/>
                      <w:divBdr>
                        <w:top w:val="single" w:sz="2" w:space="0" w:color="D9D9E3"/>
                        <w:left w:val="single" w:sz="2" w:space="0" w:color="D9D9E3"/>
                        <w:bottom w:val="single" w:sz="2" w:space="0" w:color="D9D9E3"/>
                        <w:right w:val="single" w:sz="2" w:space="0" w:color="D9D9E3"/>
                      </w:divBdr>
                      <w:divsChild>
                        <w:div w:id="587617422">
                          <w:marLeft w:val="0"/>
                          <w:marRight w:val="0"/>
                          <w:marTop w:val="0"/>
                          <w:marBottom w:val="0"/>
                          <w:divBdr>
                            <w:top w:val="single" w:sz="2" w:space="0" w:color="auto"/>
                            <w:left w:val="single" w:sz="2" w:space="0" w:color="auto"/>
                            <w:bottom w:val="single" w:sz="6" w:space="0" w:color="auto"/>
                            <w:right w:val="single" w:sz="2" w:space="0" w:color="auto"/>
                          </w:divBdr>
                          <w:divsChild>
                            <w:div w:id="1421562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635944">
                                  <w:marLeft w:val="0"/>
                                  <w:marRight w:val="0"/>
                                  <w:marTop w:val="0"/>
                                  <w:marBottom w:val="0"/>
                                  <w:divBdr>
                                    <w:top w:val="single" w:sz="2" w:space="0" w:color="D9D9E3"/>
                                    <w:left w:val="single" w:sz="2" w:space="0" w:color="D9D9E3"/>
                                    <w:bottom w:val="single" w:sz="2" w:space="0" w:color="D9D9E3"/>
                                    <w:right w:val="single" w:sz="2" w:space="0" w:color="D9D9E3"/>
                                  </w:divBdr>
                                  <w:divsChild>
                                    <w:div w:id="1808089292">
                                      <w:marLeft w:val="0"/>
                                      <w:marRight w:val="0"/>
                                      <w:marTop w:val="0"/>
                                      <w:marBottom w:val="0"/>
                                      <w:divBdr>
                                        <w:top w:val="single" w:sz="2" w:space="0" w:color="D9D9E3"/>
                                        <w:left w:val="single" w:sz="2" w:space="0" w:color="D9D9E3"/>
                                        <w:bottom w:val="single" w:sz="2" w:space="0" w:color="D9D9E3"/>
                                        <w:right w:val="single" w:sz="2" w:space="0" w:color="D9D9E3"/>
                                      </w:divBdr>
                                      <w:divsChild>
                                        <w:div w:id="979069385">
                                          <w:marLeft w:val="0"/>
                                          <w:marRight w:val="0"/>
                                          <w:marTop w:val="0"/>
                                          <w:marBottom w:val="0"/>
                                          <w:divBdr>
                                            <w:top w:val="single" w:sz="2" w:space="0" w:color="D9D9E3"/>
                                            <w:left w:val="single" w:sz="2" w:space="0" w:color="D9D9E3"/>
                                            <w:bottom w:val="single" w:sz="2" w:space="0" w:color="D9D9E3"/>
                                            <w:right w:val="single" w:sz="2" w:space="0" w:color="D9D9E3"/>
                                          </w:divBdr>
                                          <w:divsChild>
                                            <w:div w:id="615452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8599723">
          <w:marLeft w:val="0"/>
          <w:marRight w:val="0"/>
          <w:marTop w:val="0"/>
          <w:marBottom w:val="0"/>
          <w:divBdr>
            <w:top w:val="none" w:sz="0" w:space="0" w:color="auto"/>
            <w:left w:val="none" w:sz="0" w:space="0" w:color="auto"/>
            <w:bottom w:val="none" w:sz="0" w:space="0" w:color="auto"/>
            <w:right w:val="none" w:sz="0" w:space="0" w:color="auto"/>
          </w:divBdr>
        </w:div>
      </w:divsChild>
    </w:div>
    <w:div w:id="1758096375">
      <w:bodyDiv w:val="1"/>
      <w:marLeft w:val="0"/>
      <w:marRight w:val="0"/>
      <w:marTop w:val="0"/>
      <w:marBottom w:val="0"/>
      <w:divBdr>
        <w:top w:val="none" w:sz="0" w:space="0" w:color="auto"/>
        <w:left w:val="none" w:sz="0" w:space="0" w:color="auto"/>
        <w:bottom w:val="none" w:sz="0" w:space="0" w:color="auto"/>
        <w:right w:val="none" w:sz="0" w:space="0" w:color="auto"/>
      </w:divBdr>
    </w:div>
    <w:div w:id="1785225168">
      <w:bodyDiv w:val="1"/>
      <w:marLeft w:val="0"/>
      <w:marRight w:val="0"/>
      <w:marTop w:val="0"/>
      <w:marBottom w:val="0"/>
      <w:divBdr>
        <w:top w:val="none" w:sz="0" w:space="0" w:color="auto"/>
        <w:left w:val="none" w:sz="0" w:space="0" w:color="auto"/>
        <w:bottom w:val="none" w:sz="0" w:space="0" w:color="auto"/>
        <w:right w:val="none" w:sz="0" w:space="0" w:color="auto"/>
      </w:divBdr>
    </w:div>
    <w:div w:id="1791508681">
      <w:bodyDiv w:val="1"/>
      <w:marLeft w:val="0"/>
      <w:marRight w:val="0"/>
      <w:marTop w:val="0"/>
      <w:marBottom w:val="0"/>
      <w:divBdr>
        <w:top w:val="none" w:sz="0" w:space="0" w:color="auto"/>
        <w:left w:val="none" w:sz="0" w:space="0" w:color="auto"/>
        <w:bottom w:val="none" w:sz="0" w:space="0" w:color="auto"/>
        <w:right w:val="none" w:sz="0" w:space="0" w:color="auto"/>
      </w:divBdr>
    </w:div>
    <w:div w:id="1815104426">
      <w:bodyDiv w:val="1"/>
      <w:marLeft w:val="0"/>
      <w:marRight w:val="0"/>
      <w:marTop w:val="0"/>
      <w:marBottom w:val="0"/>
      <w:divBdr>
        <w:top w:val="none" w:sz="0" w:space="0" w:color="auto"/>
        <w:left w:val="none" w:sz="0" w:space="0" w:color="auto"/>
        <w:bottom w:val="none" w:sz="0" w:space="0" w:color="auto"/>
        <w:right w:val="none" w:sz="0" w:space="0" w:color="auto"/>
      </w:divBdr>
      <w:divsChild>
        <w:div w:id="269630821">
          <w:marLeft w:val="0"/>
          <w:marRight w:val="0"/>
          <w:marTop w:val="0"/>
          <w:marBottom w:val="0"/>
          <w:divBdr>
            <w:top w:val="single" w:sz="2" w:space="0" w:color="D9D9E3"/>
            <w:left w:val="single" w:sz="2" w:space="0" w:color="D9D9E3"/>
            <w:bottom w:val="single" w:sz="2" w:space="0" w:color="D9D9E3"/>
            <w:right w:val="single" w:sz="2" w:space="0" w:color="D9D9E3"/>
          </w:divBdr>
          <w:divsChild>
            <w:div w:id="1637679214">
              <w:marLeft w:val="0"/>
              <w:marRight w:val="0"/>
              <w:marTop w:val="0"/>
              <w:marBottom w:val="0"/>
              <w:divBdr>
                <w:top w:val="single" w:sz="2" w:space="0" w:color="D9D9E3"/>
                <w:left w:val="single" w:sz="2" w:space="0" w:color="D9D9E3"/>
                <w:bottom w:val="single" w:sz="2" w:space="0" w:color="D9D9E3"/>
                <w:right w:val="single" w:sz="2" w:space="0" w:color="D9D9E3"/>
              </w:divBdr>
              <w:divsChild>
                <w:div w:id="259681160">
                  <w:marLeft w:val="0"/>
                  <w:marRight w:val="0"/>
                  <w:marTop w:val="0"/>
                  <w:marBottom w:val="0"/>
                  <w:divBdr>
                    <w:top w:val="single" w:sz="2" w:space="0" w:color="D9D9E3"/>
                    <w:left w:val="single" w:sz="2" w:space="0" w:color="D9D9E3"/>
                    <w:bottom w:val="single" w:sz="2" w:space="0" w:color="D9D9E3"/>
                    <w:right w:val="single" w:sz="2" w:space="0" w:color="D9D9E3"/>
                  </w:divBdr>
                  <w:divsChild>
                    <w:div w:id="935793726">
                      <w:marLeft w:val="0"/>
                      <w:marRight w:val="0"/>
                      <w:marTop w:val="0"/>
                      <w:marBottom w:val="0"/>
                      <w:divBdr>
                        <w:top w:val="single" w:sz="2" w:space="0" w:color="D9D9E3"/>
                        <w:left w:val="single" w:sz="2" w:space="0" w:color="D9D9E3"/>
                        <w:bottom w:val="single" w:sz="2" w:space="0" w:color="D9D9E3"/>
                        <w:right w:val="single" w:sz="2" w:space="0" w:color="D9D9E3"/>
                      </w:divBdr>
                      <w:divsChild>
                        <w:div w:id="1719041571">
                          <w:marLeft w:val="0"/>
                          <w:marRight w:val="0"/>
                          <w:marTop w:val="0"/>
                          <w:marBottom w:val="0"/>
                          <w:divBdr>
                            <w:top w:val="single" w:sz="2" w:space="0" w:color="auto"/>
                            <w:left w:val="single" w:sz="2" w:space="0" w:color="auto"/>
                            <w:bottom w:val="single" w:sz="6" w:space="0" w:color="auto"/>
                            <w:right w:val="single" w:sz="2" w:space="0" w:color="auto"/>
                          </w:divBdr>
                          <w:divsChild>
                            <w:div w:id="165506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51636">
                                  <w:marLeft w:val="0"/>
                                  <w:marRight w:val="0"/>
                                  <w:marTop w:val="0"/>
                                  <w:marBottom w:val="0"/>
                                  <w:divBdr>
                                    <w:top w:val="single" w:sz="2" w:space="0" w:color="D9D9E3"/>
                                    <w:left w:val="single" w:sz="2" w:space="0" w:color="D9D9E3"/>
                                    <w:bottom w:val="single" w:sz="2" w:space="0" w:color="D9D9E3"/>
                                    <w:right w:val="single" w:sz="2" w:space="0" w:color="D9D9E3"/>
                                  </w:divBdr>
                                  <w:divsChild>
                                    <w:div w:id="348601188">
                                      <w:marLeft w:val="0"/>
                                      <w:marRight w:val="0"/>
                                      <w:marTop w:val="0"/>
                                      <w:marBottom w:val="0"/>
                                      <w:divBdr>
                                        <w:top w:val="single" w:sz="2" w:space="0" w:color="D9D9E3"/>
                                        <w:left w:val="single" w:sz="2" w:space="0" w:color="D9D9E3"/>
                                        <w:bottom w:val="single" w:sz="2" w:space="0" w:color="D9D9E3"/>
                                        <w:right w:val="single" w:sz="2" w:space="0" w:color="D9D9E3"/>
                                      </w:divBdr>
                                      <w:divsChild>
                                        <w:div w:id="729965956">
                                          <w:marLeft w:val="0"/>
                                          <w:marRight w:val="0"/>
                                          <w:marTop w:val="0"/>
                                          <w:marBottom w:val="0"/>
                                          <w:divBdr>
                                            <w:top w:val="single" w:sz="2" w:space="0" w:color="D9D9E3"/>
                                            <w:left w:val="single" w:sz="2" w:space="0" w:color="D9D9E3"/>
                                            <w:bottom w:val="single" w:sz="2" w:space="0" w:color="D9D9E3"/>
                                            <w:right w:val="single" w:sz="2" w:space="0" w:color="D9D9E3"/>
                                          </w:divBdr>
                                          <w:divsChild>
                                            <w:div w:id="143543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8340205">
          <w:marLeft w:val="0"/>
          <w:marRight w:val="0"/>
          <w:marTop w:val="0"/>
          <w:marBottom w:val="0"/>
          <w:divBdr>
            <w:top w:val="none" w:sz="0" w:space="0" w:color="auto"/>
            <w:left w:val="none" w:sz="0" w:space="0" w:color="auto"/>
            <w:bottom w:val="none" w:sz="0" w:space="0" w:color="auto"/>
            <w:right w:val="none" w:sz="0" w:space="0" w:color="auto"/>
          </w:divBdr>
        </w:div>
      </w:divsChild>
    </w:div>
    <w:div w:id="1824735326">
      <w:bodyDiv w:val="1"/>
      <w:marLeft w:val="0"/>
      <w:marRight w:val="0"/>
      <w:marTop w:val="0"/>
      <w:marBottom w:val="0"/>
      <w:divBdr>
        <w:top w:val="none" w:sz="0" w:space="0" w:color="auto"/>
        <w:left w:val="none" w:sz="0" w:space="0" w:color="auto"/>
        <w:bottom w:val="none" w:sz="0" w:space="0" w:color="auto"/>
        <w:right w:val="none" w:sz="0" w:space="0" w:color="auto"/>
      </w:divBdr>
    </w:div>
    <w:div w:id="1860460644">
      <w:bodyDiv w:val="1"/>
      <w:marLeft w:val="0"/>
      <w:marRight w:val="0"/>
      <w:marTop w:val="0"/>
      <w:marBottom w:val="0"/>
      <w:divBdr>
        <w:top w:val="none" w:sz="0" w:space="0" w:color="auto"/>
        <w:left w:val="none" w:sz="0" w:space="0" w:color="auto"/>
        <w:bottom w:val="none" w:sz="0" w:space="0" w:color="auto"/>
        <w:right w:val="none" w:sz="0" w:space="0" w:color="auto"/>
      </w:divBdr>
    </w:div>
    <w:div w:id="1886872392">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 w:id="1927570365">
      <w:bodyDiv w:val="1"/>
      <w:marLeft w:val="0"/>
      <w:marRight w:val="0"/>
      <w:marTop w:val="0"/>
      <w:marBottom w:val="0"/>
      <w:divBdr>
        <w:top w:val="none" w:sz="0" w:space="0" w:color="auto"/>
        <w:left w:val="none" w:sz="0" w:space="0" w:color="auto"/>
        <w:bottom w:val="none" w:sz="0" w:space="0" w:color="auto"/>
        <w:right w:val="none" w:sz="0" w:space="0" w:color="auto"/>
      </w:divBdr>
      <w:divsChild>
        <w:div w:id="501775145">
          <w:marLeft w:val="0"/>
          <w:marRight w:val="0"/>
          <w:marTop w:val="0"/>
          <w:marBottom w:val="0"/>
          <w:divBdr>
            <w:top w:val="single" w:sz="2" w:space="0" w:color="D9D9E3"/>
            <w:left w:val="single" w:sz="2" w:space="0" w:color="D9D9E3"/>
            <w:bottom w:val="single" w:sz="2" w:space="0" w:color="D9D9E3"/>
            <w:right w:val="single" w:sz="2" w:space="0" w:color="D9D9E3"/>
          </w:divBdr>
          <w:divsChild>
            <w:div w:id="1307513201">
              <w:marLeft w:val="0"/>
              <w:marRight w:val="0"/>
              <w:marTop w:val="0"/>
              <w:marBottom w:val="0"/>
              <w:divBdr>
                <w:top w:val="single" w:sz="2" w:space="0" w:color="D9D9E3"/>
                <w:left w:val="single" w:sz="2" w:space="0" w:color="D9D9E3"/>
                <w:bottom w:val="single" w:sz="2" w:space="0" w:color="D9D9E3"/>
                <w:right w:val="single" w:sz="2" w:space="0" w:color="D9D9E3"/>
              </w:divBdr>
              <w:divsChild>
                <w:div w:id="1136724461">
                  <w:marLeft w:val="0"/>
                  <w:marRight w:val="0"/>
                  <w:marTop w:val="0"/>
                  <w:marBottom w:val="0"/>
                  <w:divBdr>
                    <w:top w:val="single" w:sz="2" w:space="0" w:color="D9D9E3"/>
                    <w:left w:val="single" w:sz="2" w:space="0" w:color="D9D9E3"/>
                    <w:bottom w:val="single" w:sz="2" w:space="0" w:color="D9D9E3"/>
                    <w:right w:val="single" w:sz="2" w:space="0" w:color="D9D9E3"/>
                  </w:divBdr>
                  <w:divsChild>
                    <w:div w:id="2091732689">
                      <w:marLeft w:val="0"/>
                      <w:marRight w:val="0"/>
                      <w:marTop w:val="0"/>
                      <w:marBottom w:val="0"/>
                      <w:divBdr>
                        <w:top w:val="single" w:sz="2" w:space="0" w:color="D9D9E3"/>
                        <w:left w:val="single" w:sz="2" w:space="0" w:color="D9D9E3"/>
                        <w:bottom w:val="single" w:sz="2" w:space="0" w:color="D9D9E3"/>
                        <w:right w:val="single" w:sz="2" w:space="0" w:color="D9D9E3"/>
                      </w:divBdr>
                      <w:divsChild>
                        <w:div w:id="942421813">
                          <w:marLeft w:val="0"/>
                          <w:marRight w:val="0"/>
                          <w:marTop w:val="0"/>
                          <w:marBottom w:val="0"/>
                          <w:divBdr>
                            <w:top w:val="single" w:sz="2" w:space="0" w:color="auto"/>
                            <w:left w:val="single" w:sz="2" w:space="0" w:color="auto"/>
                            <w:bottom w:val="single" w:sz="6" w:space="0" w:color="auto"/>
                            <w:right w:val="single" w:sz="2" w:space="0" w:color="auto"/>
                          </w:divBdr>
                          <w:divsChild>
                            <w:div w:id="918443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225590">
                                  <w:marLeft w:val="0"/>
                                  <w:marRight w:val="0"/>
                                  <w:marTop w:val="0"/>
                                  <w:marBottom w:val="0"/>
                                  <w:divBdr>
                                    <w:top w:val="single" w:sz="2" w:space="0" w:color="D9D9E3"/>
                                    <w:left w:val="single" w:sz="2" w:space="0" w:color="D9D9E3"/>
                                    <w:bottom w:val="single" w:sz="2" w:space="0" w:color="D9D9E3"/>
                                    <w:right w:val="single" w:sz="2" w:space="0" w:color="D9D9E3"/>
                                  </w:divBdr>
                                  <w:divsChild>
                                    <w:div w:id="961039594">
                                      <w:marLeft w:val="0"/>
                                      <w:marRight w:val="0"/>
                                      <w:marTop w:val="0"/>
                                      <w:marBottom w:val="0"/>
                                      <w:divBdr>
                                        <w:top w:val="single" w:sz="2" w:space="0" w:color="D9D9E3"/>
                                        <w:left w:val="single" w:sz="2" w:space="0" w:color="D9D9E3"/>
                                        <w:bottom w:val="single" w:sz="2" w:space="0" w:color="D9D9E3"/>
                                        <w:right w:val="single" w:sz="2" w:space="0" w:color="D9D9E3"/>
                                      </w:divBdr>
                                      <w:divsChild>
                                        <w:div w:id="170220842">
                                          <w:marLeft w:val="0"/>
                                          <w:marRight w:val="0"/>
                                          <w:marTop w:val="0"/>
                                          <w:marBottom w:val="0"/>
                                          <w:divBdr>
                                            <w:top w:val="single" w:sz="2" w:space="0" w:color="D9D9E3"/>
                                            <w:left w:val="single" w:sz="2" w:space="0" w:color="D9D9E3"/>
                                            <w:bottom w:val="single" w:sz="2" w:space="0" w:color="D9D9E3"/>
                                            <w:right w:val="single" w:sz="2" w:space="0" w:color="D9D9E3"/>
                                          </w:divBdr>
                                          <w:divsChild>
                                            <w:div w:id="182408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4567277">
          <w:marLeft w:val="0"/>
          <w:marRight w:val="0"/>
          <w:marTop w:val="0"/>
          <w:marBottom w:val="0"/>
          <w:divBdr>
            <w:top w:val="none" w:sz="0" w:space="0" w:color="auto"/>
            <w:left w:val="none" w:sz="0" w:space="0" w:color="auto"/>
            <w:bottom w:val="none" w:sz="0" w:space="0" w:color="auto"/>
            <w:right w:val="none" w:sz="0" w:space="0" w:color="auto"/>
          </w:divBdr>
          <w:divsChild>
            <w:div w:id="2078550578">
              <w:marLeft w:val="0"/>
              <w:marRight w:val="0"/>
              <w:marTop w:val="0"/>
              <w:marBottom w:val="0"/>
              <w:divBdr>
                <w:top w:val="single" w:sz="2" w:space="0" w:color="D9D9E3"/>
                <w:left w:val="single" w:sz="2" w:space="0" w:color="D9D9E3"/>
                <w:bottom w:val="single" w:sz="2" w:space="0" w:color="D9D9E3"/>
                <w:right w:val="single" w:sz="2" w:space="0" w:color="D9D9E3"/>
              </w:divBdr>
              <w:divsChild>
                <w:div w:id="891313442">
                  <w:marLeft w:val="0"/>
                  <w:marRight w:val="0"/>
                  <w:marTop w:val="0"/>
                  <w:marBottom w:val="0"/>
                  <w:divBdr>
                    <w:top w:val="single" w:sz="2" w:space="0" w:color="D9D9E3"/>
                    <w:left w:val="single" w:sz="2" w:space="0" w:color="D9D9E3"/>
                    <w:bottom w:val="single" w:sz="2" w:space="0" w:color="D9D9E3"/>
                    <w:right w:val="single" w:sz="2" w:space="0" w:color="D9D9E3"/>
                  </w:divBdr>
                  <w:divsChild>
                    <w:div w:id="1980722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5068532">
      <w:bodyDiv w:val="1"/>
      <w:marLeft w:val="0"/>
      <w:marRight w:val="0"/>
      <w:marTop w:val="0"/>
      <w:marBottom w:val="0"/>
      <w:divBdr>
        <w:top w:val="none" w:sz="0" w:space="0" w:color="auto"/>
        <w:left w:val="none" w:sz="0" w:space="0" w:color="auto"/>
        <w:bottom w:val="none" w:sz="0" w:space="0" w:color="auto"/>
        <w:right w:val="none" w:sz="0" w:space="0" w:color="auto"/>
      </w:divBdr>
    </w:div>
    <w:div w:id="2008050629">
      <w:bodyDiv w:val="1"/>
      <w:marLeft w:val="0"/>
      <w:marRight w:val="0"/>
      <w:marTop w:val="0"/>
      <w:marBottom w:val="0"/>
      <w:divBdr>
        <w:top w:val="none" w:sz="0" w:space="0" w:color="auto"/>
        <w:left w:val="none" w:sz="0" w:space="0" w:color="auto"/>
        <w:bottom w:val="none" w:sz="0" w:space="0" w:color="auto"/>
        <w:right w:val="none" w:sz="0" w:space="0" w:color="auto"/>
      </w:divBdr>
    </w:div>
    <w:div w:id="2013288907">
      <w:bodyDiv w:val="1"/>
      <w:marLeft w:val="0"/>
      <w:marRight w:val="0"/>
      <w:marTop w:val="0"/>
      <w:marBottom w:val="0"/>
      <w:divBdr>
        <w:top w:val="none" w:sz="0" w:space="0" w:color="auto"/>
        <w:left w:val="none" w:sz="0" w:space="0" w:color="auto"/>
        <w:bottom w:val="none" w:sz="0" w:space="0" w:color="auto"/>
        <w:right w:val="none" w:sz="0" w:space="0" w:color="auto"/>
      </w:divBdr>
    </w:div>
    <w:div w:id="2017341863">
      <w:bodyDiv w:val="1"/>
      <w:marLeft w:val="0"/>
      <w:marRight w:val="0"/>
      <w:marTop w:val="0"/>
      <w:marBottom w:val="0"/>
      <w:divBdr>
        <w:top w:val="none" w:sz="0" w:space="0" w:color="auto"/>
        <w:left w:val="none" w:sz="0" w:space="0" w:color="auto"/>
        <w:bottom w:val="none" w:sz="0" w:space="0" w:color="auto"/>
        <w:right w:val="none" w:sz="0" w:space="0" w:color="auto"/>
      </w:divBdr>
    </w:div>
    <w:div w:id="208649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s.cloudinary.com/dominhhai/image/upload/ml/ai.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08196-C269-4DEA-A70D-0DA4E1BB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7849</Words>
  <Characters>44744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ThanhPT</dc:creator>
  <cp:keywords/>
  <cp:lastModifiedBy>Hiệu Vũ</cp:lastModifiedBy>
  <cp:revision>3</cp:revision>
  <cp:lastPrinted>2023-04-11T04:18:00Z</cp:lastPrinted>
  <dcterms:created xsi:type="dcterms:W3CDTF">2023-04-11T04:18:00Z</dcterms:created>
  <dcterms:modified xsi:type="dcterms:W3CDTF">2023-04-11T04:19:00Z</dcterms:modified>
</cp:coreProperties>
</file>